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B3" w:rsidRDefault="000A70B3" w:rsidP="000A70B3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 w:rsidR="00BF0DE4" w:rsidRPr="00BF0DE4">
        <w:rPr>
          <w:rFonts w:eastAsia="楷体_GB2312" w:hint="eastAsia"/>
          <w:sz w:val="28"/>
          <w:szCs w:val="28"/>
          <w:u w:val="single"/>
        </w:rPr>
        <w:t>数值分析</w:t>
      </w:r>
      <w:r>
        <w:rPr>
          <w:rFonts w:eastAsia="楷体_GB2312"/>
          <w:sz w:val="28"/>
          <w:szCs w:val="28"/>
          <w:u w:val="single"/>
        </w:rPr>
        <w:t xml:space="preserve">      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0A70B3" w:rsidRPr="00CA7274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 w:rsidR="00CA7274">
        <w:rPr>
          <w:rFonts w:eastAsia="楷体_GB2312" w:hint="eastAsia"/>
          <w:sz w:val="28"/>
          <w:szCs w:val="28"/>
          <w:u w:val="single"/>
        </w:rPr>
        <w:t xml:space="preserve">  </w:t>
      </w:r>
      <w:r w:rsidR="00BF0DE4" w:rsidRPr="00BF0DE4">
        <w:rPr>
          <w:rFonts w:eastAsia="楷体_GB2312"/>
          <w:sz w:val="28"/>
          <w:szCs w:val="28"/>
          <w:u w:val="single"/>
        </w:rPr>
        <w:t>ComputingProblems</w:t>
      </w:r>
      <w:r w:rsidR="00BF0DE4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F0DE4">
        <w:rPr>
          <w:rFonts w:eastAsia="楷体_GB2312" w:hint="eastAsia"/>
          <w:sz w:val="28"/>
          <w:szCs w:val="28"/>
          <w:u w:val="single"/>
        </w:rPr>
        <w:t>Li</w:t>
      </w:r>
      <w:r w:rsidR="00BF0DE4">
        <w:rPr>
          <w:rFonts w:eastAsia="楷体_GB2312"/>
          <w:sz w:val="28"/>
          <w:szCs w:val="28"/>
          <w:u w:val="single"/>
        </w:rPr>
        <w:t>angdaFang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CA7274">
        <w:rPr>
          <w:rFonts w:eastAsia="楷体_GB2312" w:hint="eastAsia"/>
          <w:sz w:val="28"/>
          <w:szCs w:val="28"/>
          <w:u w:val="single"/>
        </w:rPr>
        <w:t xml:space="preserve">  </w:t>
      </w:r>
      <w:r w:rsidR="00694040">
        <w:rPr>
          <w:rFonts w:eastAsia="楷体_GB2312" w:hint="eastAsia"/>
          <w:sz w:val="28"/>
          <w:szCs w:val="28"/>
          <w:u w:val="single"/>
        </w:rPr>
        <w:t>03</w:t>
      </w:r>
      <w:r w:rsidR="00BF0DE4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验证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N</w:t>
      </w:r>
      <w:r w:rsidR="00E50844">
        <w:rPr>
          <w:rFonts w:eastAsia="楷体_GB2312" w:hint="eastAsia"/>
          <w:sz w:val="28"/>
          <w:szCs w:val="28"/>
          <w:u w:val="single"/>
        </w:rPr>
        <w:t>117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陈圣尹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  <w:u w:val="single"/>
        </w:rPr>
        <w:t>2016051519</w:t>
      </w:r>
      <w:r>
        <w:rPr>
          <w:rFonts w:eastAsia="楷体_GB2312"/>
          <w:sz w:val="28"/>
          <w:szCs w:val="28"/>
          <w:u w:val="single"/>
        </w:rPr>
        <w:t xml:space="preserve">                        </w:t>
      </w:r>
    </w:p>
    <w:p w:rsidR="000A70B3" w:rsidRDefault="000A70B3" w:rsidP="000A70B3"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信息科学技术学院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计算机科学与技术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 xml:space="preserve">  </w:t>
      </w:r>
    </w:p>
    <w:p w:rsidR="000A70B3" w:rsidRDefault="000A70B3" w:rsidP="000A70B3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>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063A0C" w:rsidRDefault="00063A0C" w:rsidP="000A70B3">
      <w:pPr>
        <w:ind w:left="360"/>
        <w:rPr>
          <w:rFonts w:ascii="宋体" w:hAnsi="宋体"/>
          <w:b/>
          <w:color w:val="000000"/>
          <w:sz w:val="28"/>
          <w:szCs w:val="28"/>
        </w:rPr>
      </w:pPr>
    </w:p>
    <w:p w:rsidR="005843D6" w:rsidRDefault="005843D6" w:rsidP="005843D6">
      <w:pPr>
        <w:rPr>
          <w:rFonts w:asciiTheme="minorHAnsi" w:hAnsiTheme="minorHAnsi"/>
          <w:b/>
          <w:color w:val="000000"/>
          <w:sz w:val="28"/>
          <w:szCs w:val="28"/>
        </w:rPr>
      </w:pP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Ⅰ、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Problem</w:t>
      </w:r>
      <w:r w:rsidRPr="00EF3F6D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326376" w:rsidRDefault="00326376" w:rsidP="005843D6">
      <w:pPr>
        <w:rPr>
          <w:rFonts w:asciiTheme="minorHAnsi" w:hAnsiTheme="minorHAns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F13D37" wp14:editId="5DB213FA">
            <wp:extent cx="5274310" cy="2344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D6" w:rsidRDefault="005843D6" w:rsidP="005843D6">
      <w:pPr>
        <w:rPr>
          <w:rFonts w:asciiTheme="minorHAnsi" w:hAnsiTheme="minorHAnsi"/>
          <w:b/>
          <w:color w:val="000000"/>
          <w:sz w:val="28"/>
          <w:szCs w:val="28"/>
        </w:rPr>
      </w:pP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Ⅱ、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Algorithm</w:t>
      </w:r>
      <w:r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  <w:r>
        <w:rPr>
          <w:rFonts w:asciiTheme="minorHAnsi" w:hAnsiTheme="minorHAnsi" w:hint="eastAsia"/>
          <w:b/>
          <w:color w:val="000000"/>
          <w:sz w:val="28"/>
          <w:szCs w:val="28"/>
        </w:rPr>
        <w:t>S</w:t>
      </w:r>
      <w:r w:rsidRPr="00EF3F6D">
        <w:rPr>
          <w:rFonts w:asciiTheme="minorHAnsi" w:hAnsiTheme="minorHAnsi" w:hint="eastAsia"/>
          <w:b/>
          <w:color w:val="000000"/>
          <w:sz w:val="28"/>
          <w:szCs w:val="28"/>
        </w:rPr>
        <w:t>ummary</w:t>
      </w:r>
      <w:r w:rsidRPr="00EF3F6D">
        <w:rPr>
          <w:rFonts w:asciiTheme="minorHAnsi" w:hAnsiTheme="minorHAnsi"/>
          <w:b/>
          <w:color w:val="000000"/>
          <w:sz w:val="28"/>
          <w:szCs w:val="28"/>
        </w:rPr>
        <w:t xml:space="preserve"> </w:t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  <w:r w:rsidRPr="00326376">
        <w:rPr>
          <w:rFonts w:asciiTheme="minorHAnsi" w:hAnsiTheme="minorHAnsi"/>
          <w:color w:val="000000"/>
          <w:sz w:val="28"/>
          <w:szCs w:val="28"/>
        </w:rPr>
        <w:t>Gram</w:t>
      </w:r>
      <w:r w:rsidRPr="00326376">
        <w:rPr>
          <w:rFonts w:asciiTheme="minorHAnsi" w:hAnsiTheme="minorHAnsi" w:hint="eastAsia"/>
          <w:color w:val="000000"/>
          <w:sz w:val="28"/>
          <w:szCs w:val="28"/>
        </w:rPr>
        <w:t>–</w:t>
      </w:r>
      <w:r w:rsidRPr="00326376">
        <w:rPr>
          <w:rFonts w:asciiTheme="minorHAnsi" w:hAnsiTheme="minorHAnsi"/>
          <w:color w:val="000000"/>
          <w:sz w:val="28"/>
          <w:szCs w:val="28"/>
        </w:rPr>
        <w:t>Schmidt orthogonalization and least squares</w:t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685C72" wp14:editId="560520FA">
            <wp:extent cx="5274310" cy="1991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 w:hint="eastAsia"/>
          <w:color w:val="000000"/>
          <w:sz w:val="28"/>
          <w:szCs w:val="28"/>
        </w:rPr>
        <w:lastRenderedPageBreak/>
        <w:t>Hous</w:t>
      </w:r>
      <w:r>
        <w:rPr>
          <w:rFonts w:asciiTheme="minorHAnsi" w:hAnsiTheme="minorHAnsi"/>
          <w:color w:val="000000"/>
          <w:sz w:val="28"/>
          <w:szCs w:val="28"/>
        </w:rPr>
        <w:t>eholder reflectors</w:t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7CA5DE" wp14:editId="6C8954BA">
            <wp:extent cx="5274310" cy="523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A4D7F4" wp14:editId="449B898F">
            <wp:extent cx="5274310" cy="6525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</w:p>
    <w:p w:rsid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</w:p>
    <w:p w:rsidR="00326376" w:rsidRPr="00326376" w:rsidRDefault="00326376" w:rsidP="005843D6">
      <w:pPr>
        <w:rPr>
          <w:rFonts w:asciiTheme="minorHAnsi" w:hAnsiTheme="minorHAnsi"/>
          <w:color w:val="000000"/>
          <w:sz w:val="28"/>
          <w:szCs w:val="28"/>
        </w:rPr>
      </w:pPr>
    </w:p>
    <w:p w:rsidR="005843D6" w:rsidRDefault="005843D6" w:rsidP="005843D6">
      <w:pPr>
        <w:rPr>
          <w:b/>
          <w:sz w:val="28"/>
          <w:szCs w:val="28"/>
        </w:rPr>
      </w:pPr>
      <w:r w:rsidRPr="00EF3F6D">
        <w:rPr>
          <w:rFonts w:hint="eastAsia"/>
          <w:b/>
          <w:sz w:val="28"/>
          <w:szCs w:val="28"/>
        </w:rPr>
        <w:lastRenderedPageBreak/>
        <w:t>Ⅲ、</w:t>
      </w:r>
      <w:r w:rsidRPr="00EF3F6D">
        <w:rPr>
          <w:rFonts w:hint="eastAsia"/>
          <w:b/>
          <w:sz w:val="28"/>
          <w:szCs w:val="28"/>
        </w:rPr>
        <w:t>Experimental procedures</w:t>
      </w:r>
    </w:p>
    <w:p w:rsidR="00326376" w:rsidRPr="00746C05" w:rsidRDefault="00326376" w:rsidP="00326376">
      <w:pPr>
        <w:rPr>
          <w:sz w:val="24"/>
        </w:rPr>
      </w:pPr>
      <w:r w:rsidRPr="00746C05">
        <w:rPr>
          <w:rFonts w:hint="eastAsia"/>
          <w:sz w:val="24"/>
        </w:rPr>
        <w:t>Step1</w:t>
      </w:r>
      <w:r w:rsidRPr="00746C05">
        <w:rPr>
          <w:sz w:val="24"/>
        </w:rPr>
        <w:t xml:space="preserve">. Write a function </w:t>
      </w:r>
      <w:r w:rsidR="00EC3DE2">
        <w:rPr>
          <w:sz w:val="24"/>
        </w:rPr>
        <w:t>that uses classifcal Gram-Schmidt method to find the full QR factorization and acquire matrices Q and R</w:t>
      </w:r>
    </w:p>
    <w:p w:rsidR="00326376" w:rsidRPr="00746C05" w:rsidRDefault="00326376" w:rsidP="00326376">
      <w:pPr>
        <w:rPr>
          <w:sz w:val="24"/>
        </w:rPr>
      </w:pPr>
      <w:r w:rsidRPr="00746C05">
        <w:rPr>
          <w:sz w:val="24"/>
        </w:rPr>
        <w:t>Step2.</w:t>
      </w:r>
      <w:r w:rsidR="00EC3DE2">
        <w:rPr>
          <w:sz w:val="24"/>
        </w:rPr>
        <w:t xml:space="preserve"> Write a function that acquire Householder reflection of vector x</w:t>
      </w:r>
    </w:p>
    <w:p w:rsidR="00326376" w:rsidRPr="00746C05" w:rsidRDefault="00326376" w:rsidP="00326376">
      <w:pPr>
        <w:rPr>
          <w:sz w:val="24"/>
        </w:rPr>
      </w:pPr>
      <w:r w:rsidRPr="00746C05">
        <w:rPr>
          <w:sz w:val="24"/>
        </w:rPr>
        <w:t xml:space="preserve">Step3. </w:t>
      </w:r>
      <w:r w:rsidR="004C4D43">
        <w:rPr>
          <w:sz w:val="24"/>
        </w:rPr>
        <w:t xml:space="preserve">Write a function that uses Householder reflection method to find the QR factorization and then report the Householder reflection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4C4D43">
        <w:rPr>
          <w:sz w:val="24"/>
        </w:rPr>
        <w:t xml:space="preserve"> of each step and the matices Q and R</w:t>
      </w:r>
    </w:p>
    <w:p w:rsidR="00326376" w:rsidRPr="00746C05" w:rsidRDefault="00326376" w:rsidP="00326376">
      <w:pPr>
        <w:rPr>
          <w:sz w:val="24"/>
        </w:rPr>
      </w:pPr>
      <w:r w:rsidRPr="00746C05">
        <w:rPr>
          <w:rFonts w:hint="eastAsia"/>
          <w:sz w:val="24"/>
        </w:rPr>
        <w:t xml:space="preserve">Step4. </w:t>
      </w:r>
      <w:r w:rsidR="008600F6">
        <w:rPr>
          <w:sz w:val="24"/>
        </w:rPr>
        <w:t>Solve those two system given by the problem and acquire those errors</w:t>
      </w:r>
    </w:p>
    <w:p w:rsidR="00326376" w:rsidRPr="00326376" w:rsidRDefault="00326376" w:rsidP="005843D6">
      <w:pPr>
        <w:rPr>
          <w:b/>
          <w:sz w:val="28"/>
          <w:szCs w:val="28"/>
        </w:rPr>
      </w:pPr>
    </w:p>
    <w:p w:rsidR="005843D6" w:rsidRDefault="005843D6" w:rsidP="005843D6">
      <w:pPr>
        <w:rPr>
          <w:b/>
          <w:sz w:val="28"/>
          <w:szCs w:val="28"/>
        </w:rPr>
      </w:pPr>
      <w:r w:rsidRPr="00EF3F6D">
        <w:rPr>
          <w:rFonts w:hint="eastAsia"/>
          <w:b/>
          <w:sz w:val="28"/>
          <w:szCs w:val="28"/>
        </w:rPr>
        <w:t>Ⅳ、</w:t>
      </w:r>
      <w:r w:rsidRPr="00EF3F6D">
        <w:rPr>
          <w:rFonts w:hint="eastAsia"/>
          <w:b/>
          <w:sz w:val="28"/>
          <w:szCs w:val="28"/>
        </w:rPr>
        <w:t>Result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A</w:t>
      </w:r>
      <w:r w:rsidRPr="00EF3F6D">
        <w:rPr>
          <w:rFonts w:hint="eastAsia"/>
          <w:b/>
          <w:sz w:val="28"/>
          <w:szCs w:val="28"/>
        </w:rPr>
        <w:t>nalysis</w:t>
      </w:r>
    </w:p>
    <w:p w:rsidR="00104CAB" w:rsidRDefault="00104CAB" w:rsidP="005843D6">
      <w:pPr>
        <w:rPr>
          <w:sz w:val="28"/>
          <w:szCs w:val="28"/>
        </w:rPr>
      </w:pPr>
      <w:r w:rsidRPr="00104CAB">
        <w:rPr>
          <w:sz w:val="28"/>
          <w:szCs w:val="28"/>
        </w:rPr>
        <w:t xml:space="preserve">The </w:t>
      </w:r>
      <w:r w:rsidRPr="00104CAB">
        <w:rPr>
          <w:sz w:val="28"/>
          <w:szCs w:val="28"/>
        </w:rPr>
        <w:t>function that uses classifcal Gram-Schmidt method to find the full QR factorization</w:t>
      </w:r>
    </w:p>
    <w:p w:rsidR="00104CAB" w:rsidRDefault="00104CAB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EFD4BE" wp14:editId="0810A749">
            <wp:extent cx="4120587" cy="30455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688" cy="30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104CA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 xml:space="preserve">function that uses Householder reflection method to </w:t>
      </w:r>
      <w:r w:rsidRPr="00104CAB">
        <w:rPr>
          <w:sz w:val="28"/>
          <w:szCs w:val="28"/>
        </w:rPr>
        <w:t>find the full QR factorization</w:t>
      </w:r>
    </w:p>
    <w:p w:rsidR="00104CAB" w:rsidRPr="00104CAB" w:rsidRDefault="00104CAB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39A15B" wp14:editId="0344EA12">
            <wp:extent cx="3466617" cy="4877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303" cy="49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5843D6">
      <w:pPr>
        <w:rPr>
          <w:rFonts w:hint="eastAsia"/>
          <w:sz w:val="28"/>
          <w:szCs w:val="28"/>
        </w:rPr>
      </w:pPr>
    </w:p>
    <w:p w:rsidR="00104CAB" w:rsidRDefault="00104CAB" w:rsidP="005843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>function that solve inconsistent system</w:t>
      </w:r>
    </w:p>
    <w:p w:rsidR="00104CAB" w:rsidRDefault="00104CAB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90A6E5" wp14:editId="5950C61F">
            <wp:extent cx="3310359" cy="28679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598" cy="287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B" w:rsidRDefault="00104CAB" w:rsidP="005843D6">
      <w:pPr>
        <w:rPr>
          <w:sz w:val="28"/>
          <w:szCs w:val="28"/>
        </w:rPr>
      </w:pPr>
    </w:p>
    <w:p w:rsidR="00104CAB" w:rsidRDefault="00104CAB" w:rsidP="00424B50">
      <w:pPr>
        <w:pStyle w:val="2"/>
        <w:rPr>
          <w:rFonts w:hint="eastAsia"/>
        </w:rPr>
      </w:pPr>
      <w:r>
        <w:rPr>
          <w:rFonts w:hint="eastAsia"/>
        </w:rPr>
        <w:t>Solve the problem 1:</w:t>
      </w:r>
    </w:p>
    <w:p w:rsidR="00104CAB" w:rsidRDefault="00104CAB" w:rsidP="005843D6">
      <w:pPr>
        <w:rPr>
          <w:sz w:val="28"/>
          <w:szCs w:val="28"/>
        </w:rPr>
      </w:pPr>
      <w:r>
        <w:rPr>
          <w:sz w:val="28"/>
          <w:szCs w:val="28"/>
        </w:rPr>
        <w:t>Q &amp; R (classical Gram-Schmidt)</w:t>
      </w:r>
    </w:p>
    <w:p w:rsidR="00104CAB" w:rsidRDefault="00104CAB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F1B45" wp14:editId="0B17750D">
            <wp:extent cx="5274310" cy="1637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B" w:rsidRDefault="00104CAB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97813" wp14:editId="0210A2ED">
            <wp:extent cx="3397169" cy="178024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597" cy="17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424B50" w:rsidP="005843D6">
      <w:pPr>
        <w:rPr>
          <w:rFonts w:hint="eastAsia"/>
          <w:sz w:val="28"/>
          <w:szCs w:val="28"/>
        </w:rPr>
      </w:pPr>
    </w:p>
    <w:p w:rsidR="00424B50" w:rsidRDefault="00424B50" w:rsidP="00424B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&amp; R (Householder reflection</w:t>
      </w:r>
      <w:r>
        <w:rPr>
          <w:sz w:val="28"/>
          <w:szCs w:val="28"/>
        </w:rPr>
        <w:t>)</w:t>
      </w:r>
    </w:p>
    <w:p w:rsidR="00424B50" w:rsidRPr="00424B50" w:rsidRDefault="00424B50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A0092A" wp14:editId="356E70B8">
            <wp:extent cx="5274310" cy="17430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424B50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2E9DC" wp14:editId="319AA26A">
            <wp:extent cx="3709686" cy="192870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599" cy="19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424B50" w:rsidP="005843D6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 </w:t>
      </w:r>
      <w:r>
        <w:rPr>
          <w:sz w:val="28"/>
          <w:szCs w:val="28"/>
        </w:rPr>
        <w:t>the H of each step:</w:t>
      </w:r>
    </w:p>
    <w:p w:rsidR="00424B50" w:rsidRDefault="00424B50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BB06C9" wp14:editId="57E57566">
            <wp:extent cx="4271058" cy="42350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157" cy="424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424B50" w:rsidP="005843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>
        <w:rPr>
          <w:rFonts w:hint="eastAsia"/>
          <w:sz w:val="28"/>
          <w:szCs w:val="28"/>
        </w:rPr>
        <w:t xml:space="preserve">he </w:t>
      </w:r>
      <w:r>
        <w:rPr>
          <w:sz w:val="28"/>
          <w:szCs w:val="28"/>
        </w:rPr>
        <w:t>solution of Problem 1 and 2-norm error</w:t>
      </w:r>
    </w:p>
    <w:p w:rsidR="00424B50" w:rsidRDefault="00424B50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6F9AC2" wp14:editId="69573698">
            <wp:extent cx="1030147" cy="104361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3708" cy="10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B50">
        <w:rPr>
          <w:noProof/>
        </w:rPr>
        <w:t xml:space="preserve"> </w:t>
      </w:r>
    </w:p>
    <w:p w:rsidR="00424B50" w:rsidRDefault="00424B50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B5BD0E" wp14:editId="2B22AA8A">
            <wp:extent cx="1441048" cy="6544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617" cy="6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424B50" w:rsidP="005843D6">
      <w:pPr>
        <w:rPr>
          <w:sz w:val="28"/>
          <w:szCs w:val="28"/>
        </w:rPr>
      </w:pPr>
    </w:p>
    <w:p w:rsidR="00424B50" w:rsidRDefault="00424B50" w:rsidP="00424B50">
      <w:pPr>
        <w:pStyle w:val="2"/>
        <w:rPr>
          <w:rFonts w:hint="eastAsia"/>
        </w:rPr>
      </w:pPr>
      <w:r>
        <w:rPr>
          <w:rFonts w:hint="eastAsia"/>
        </w:rPr>
        <w:t>Solve the problem 2</w:t>
      </w:r>
      <w:r>
        <w:rPr>
          <w:rFonts w:hint="eastAsia"/>
        </w:rPr>
        <w:t>:</w:t>
      </w:r>
    </w:p>
    <w:p w:rsidR="00424B50" w:rsidRDefault="00424B50" w:rsidP="00424B50">
      <w:pPr>
        <w:rPr>
          <w:sz w:val="28"/>
          <w:szCs w:val="28"/>
        </w:rPr>
      </w:pPr>
      <w:r>
        <w:rPr>
          <w:sz w:val="28"/>
          <w:szCs w:val="28"/>
        </w:rPr>
        <w:t>Q &amp; R (classical Gram-Schmidt)</w:t>
      </w:r>
    </w:p>
    <w:p w:rsidR="00424B50" w:rsidRDefault="00BF4F59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451762" wp14:editId="2683CF9B">
            <wp:extent cx="5274310" cy="16598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9" w:rsidRPr="00424B50" w:rsidRDefault="00BF4F59" w:rsidP="005843D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AE5DB73" wp14:editId="3E618F2A">
            <wp:extent cx="4178460" cy="16264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739" cy="16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9" w:rsidRDefault="00BF4F59" w:rsidP="00424B50">
      <w:pPr>
        <w:rPr>
          <w:sz w:val="28"/>
          <w:szCs w:val="28"/>
        </w:rPr>
      </w:pPr>
    </w:p>
    <w:p w:rsidR="00BF4F59" w:rsidRDefault="00BF4F59" w:rsidP="00424B50">
      <w:pPr>
        <w:rPr>
          <w:sz w:val="28"/>
          <w:szCs w:val="28"/>
        </w:rPr>
      </w:pPr>
    </w:p>
    <w:p w:rsidR="00BF4F59" w:rsidRDefault="00BF4F59" w:rsidP="00424B50">
      <w:pPr>
        <w:rPr>
          <w:sz w:val="28"/>
          <w:szCs w:val="28"/>
        </w:rPr>
      </w:pPr>
    </w:p>
    <w:p w:rsidR="00424B50" w:rsidRDefault="00424B50" w:rsidP="00424B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&amp; R (Householder reflection)</w:t>
      </w:r>
    </w:p>
    <w:p w:rsidR="00424B50" w:rsidRDefault="00BF4F59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0680F8" wp14:editId="5B534551">
            <wp:extent cx="5274310" cy="1651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9" w:rsidRDefault="00BF4F59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ED91F3" wp14:editId="112ECE48">
            <wp:extent cx="4027990" cy="15806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0695" cy="15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9" w:rsidRDefault="00BF4F59" w:rsidP="005843D6">
      <w:pPr>
        <w:rPr>
          <w:rFonts w:hint="eastAsia"/>
          <w:sz w:val="28"/>
          <w:szCs w:val="28"/>
        </w:rPr>
      </w:pPr>
    </w:p>
    <w:p w:rsidR="00424B50" w:rsidRDefault="00424B50" w:rsidP="00424B50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nd </w:t>
      </w:r>
      <w:r>
        <w:rPr>
          <w:sz w:val="28"/>
          <w:szCs w:val="28"/>
        </w:rPr>
        <w:t>the H of each step: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>H_set  =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>(:,:,1)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0.7184212  - 0.3592106    0.1796053    0.1796053    0.5388159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- 0.3592106    0.5417543    0.2291228    0.2291228    0.6873685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0.1796053    0.2291228    0.8854386  - 0.1145614  - 0.3436842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0.1796053    0.2291228  - 0.1145614    0.8854386  - 0.3436842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0.5388159    0.6873685  - 0.3436842  - 0.3436842  - 0.0310527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>(:,:,2)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1.    0.           0.           0.           0.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0.    0.4986479    0.7341685    0.0785069    0.4540745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0.7341685  - 0.0750994  - 0.1149636  - 0.6649362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0.0785069  - 0.1149636    0.9877066  - 0.0711036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0.4540745  - 0.6649362  - 0.0711036    0.5887449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>(:,:,3)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1.    0.    0.           0.           0.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0.    1.    0.           0.           0.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  - 0.2810595    0.2332854    0.9309047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lastRenderedPageBreak/>
        <w:t xml:space="preserve">    0.    0.    0.2332854    0.9575179  - 0.1695210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    0.9309047  - 0.1695210    0.3235415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>(:,:,4)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1.    0.    0.    0.           0.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0.    1.    0.    0.           0.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0.    0.    1.    0.           0.         </w:t>
      </w:r>
    </w:p>
    <w:p w:rsidR="00BF4F59" w:rsidRPr="00BF4F59" w:rsidRDefault="00BF4F59" w:rsidP="00BF4F59">
      <w:pPr>
        <w:rPr>
          <w:sz w:val="18"/>
          <w:szCs w:val="18"/>
        </w:rPr>
      </w:pPr>
      <w:r w:rsidRPr="00BF4F59">
        <w:rPr>
          <w:sz w:val="18"/>
          <w:szCs w:val="18"/>
        </w:rPr>
        <w:t xml:space="preserve">    0.    0.    0.  - 0.3227450  - 0.9464860  </w:t>
      </w:r>
    </w:p>
    <w:p w:rsidR="00424B50" w:rsidRDefault="00BF4F59" w:rsidP="00BF4F59">
      <w:pPr>
        <w:ind w:firstLine="370"/>
        <w:rPr>
          <w:sz w:val="18"/>
          <w:szCs w:val="18"/>
        </w:rPr>
      </w:pPr>
      <w:r w:rsidRPr="00BF4F59">
        <w:rPr>
          <w:sz w:val="18"/>
          <w:szCs w:val="18"/>
        </w:rPr>
        <w:t xml:space="preserve">0.    0.    0.  - 0.9464860    0.3227450  </w:t>
      </w:r>
    </w:p>
    <w:p w:rsidR="00BF4F59" w:rsidRPr="00BF4F59" w:rsidRDefault="00BF4F59" w:rsidP="00BF4F59">
      <w:pPr>
        <w:ind w:firstLine="370"/>
        <w:rPr>
          <w:sz w:val="18"/>
          <w:szCs w:val="18"/>
        </w:rPr>
      </w:pPr>
    </w:p>
    <w:p w:rsidR="00424B50" w:rsidRDefault="00424B50" w:rsidP="00424B50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</w:t>
      </w:r>
      <w:r w:rsidR="00BF4F59">
        <w:rPr>
          <w:sz w:val="28"/>
          <w:szCs w:val="28"/>
        </w:rPr>
        <w:t>solution of Problem 2</w:t>
      </w:r>
      <w:r>
        <w:rPr>
          <w:sz w:val="28"/>
          <w:szCs w:val="28"/>
        </w:rPr>
        <w:t xml:space="preserve"> and 2-norm error</w:t>
      </w:r>
    </w:p>
    <w:p w:rsidR="00424B50" w:rsidRPr="00BF4F59" w:rsidRDefault="00BF4F59" w:rsidP="005843D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EEAC0C" wp14:editId="359770CA">
            <wp:extent cx="966749" cy="12153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5065" cy="12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50" w:rsidRDefault="00BF4F59" w:rsidP="005843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835CD" wp14:editId="1028558F">
            <wp:extent cx="1053296" cy="5266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0949" cy="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F59" w:rsidRPr="00104CAB" w:rsidRDefault="00BF4F59" w:rsidP="005843D6">
      <w:pPr>
        <w:rPr>
          <w:rFonts w:hint="eastAsia"/>
          <w:sz w:val="28"/>
          <w:szCs w:val="28"/>
        </w:rPr>
      </w:pPr>
    </w:p>
    <w:p w:rsidR="005843D6" w:rsidRDefault="005843D6" w:rsidP="005843D6">
      <w:pPr>
        <w:rPr>
          <w:b/>
          <w:sz w:val="28"/>
          <w:szCs w:val="28"/>
        </w:rPr>
      </w:pPr>
      <w:r w:rsidRPr="00D90741">
        <w:rPr>
          <w:rFonts w:hint="eastAsia"/>
          <w:b/>
          <w:sz w:val="28"/>
          <w:szCs w:val="28"/>
        </w:rPr>
        <w:t>Ⅴ、</w:t>
      </w:r>
      <w:r>
        <w:rPr>
          <w:rFonts w:hint="eastAsia"/>
          <w:b/>
          <w:sz w:val="28"/>
          <w:szCs w:val="28"/>
        </w:rPr>
        <w:t>Experimental S</w:t>
      </w:r>
      <w:r w:rsidRPr="00D90741">
        <w:rPr>
          <w:rFonts w:hint="eastAsia"/>
          <w:b/>
          <w:sz w:val="28"/>
          <w:szCs w:val="28"/>
        </w:rPr>
        <w:t>ummary</w:t>
      </w:r>
      <w:r>
        <w:rPr>
          <w:rFonts w:hint="eastAsia"/>
          <w:b/>
          <w:sz w:val="28"/>
          <w:szCs w:val="28"/>
        </w:rPr>
        <w:t xml:space="preserve"> </w:t>
      </w:r>
    </w:p>
    <w:p w:rsidR="002B1071" w:rsidRPr="005843D6" w:rsidRDefault="00E31C06" w:rsidP="00E31C06">
      <w:pPr>
        <w:ind w:firstLine="420"/>
        <w:rPr>
          <w:rFonts w:ascii="宋体" w:hAnsi="宋体"/>
          <w:b/>
          <w:sz w:val="28"/>
          <w:szCs w:val="28"/>
        </w:rPr>
      </w:pPr>
      <w:r w:rsidRPr="00E31C06">
        <w:rPr>
          <w:sz w:val="24"/>
        </w:rPr>
        <w:t>I</w:t>
      </w:r>
      <w:r w:rsidRPr="00E31C06">
        <w:rPr>
          <w:rFonts w:hint="eastAsia"/>
          <w:sz w:val="24"/>
        </w:rPr>
        <w:t xml:space="preserve">n </w:t>
      </w:r>
      <w:r w:rsidRPr="00E31C06">
        <w:rPr>
          <w:sz w:val="24"/>
        </w:rPr>
        <w:t>this experiment, we</w:t>
      </w:r>
      <w:r>
        <w:rPr>
          <w:sz w:val="24"/>
        </w:rPr>
        <w:t xml:space="preserve"> </w:t>
      </w:r>
      <w:r w:rsidRPr="00E31C06">
        <w:rPr>
          <w:sz w:val="24"/>
        </w:rPr>
        <w:t xml:space="preserve">can </w:t>
      </w:r>
      <w:r>
        <w:rPr>
          <w:sz w:val="24"/>
        </w:rPr>
        <w:t>find full QR factorization through classical Gram-Schmidt method or Householder reflections method. As we can see, Householder reflections method is quicker and more efficient than classical Gram-Schmidt method.</w:t>
      </w:r>
      <w:r w:rsidR="00C60643">
        <w:rPr>
          <w:sz w:val="24"/>
        </w:rPr>
        <w:t xml:space="preserve"> As for the 2-norm error, we can see the error of problem 1 is 2.41, which is quite big so that the solution is not accurate enough.</w:t>
      </w:r>
      <w:bookmarkStart w:id="1" w:name="_GoBack"/>
      <w:bookmarkEnd w:id="1"/>
    </w:p>
    <w:p w:rsidR="000A70B3" w:rsidRDefault="000A70B3" w:rsidP="000A70B3">
      <w:pPr>
        <w:rPr>
          <w:b/>
          <w:sz w:val="28"/>
          <w:szCs w:val="28"/>
        </w:rPr>
      </w:pPr>
    </w:p>
    <w:p w:rsidR="000A70B3" w:rsidRDefault="000A70B3" w:rsidP="000A70B3"/>
    <w:p w:rsidR="00B71589" w:rsidRPr="000A70B3" w:rsidRDefault="00B71589"/>
    <w:sectPr w:rsidR="00B71589" w:rsidRPr="000A70B3" w:rsidSect="001907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DC" w:rsidRDefault="003447DC" w:rsidP="000A70B3">
      <w:r>
        <w:separator/>
      </w:r>
    </w:p>
  </w:endnote>
  <w:endnote w:type="continuationSeparator" w:id="0">
    <w:p w:rsidR="003447DC" w:rsidRDefault="003447DC" w:rsidP="000A7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DC" w:rsidRDefault="003447DC" w:rsidP="000A70B3">
      <w:r>
        <w:separator/>
      </w:r>
    </w:p>
  </w:footnote>
  <w:footnote w:type="continuationSeparator" w:id="0">
    <w:p w:rsidR="003447DC" w:rsidRDefault="003447DC" w:rsidP="000A7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0B3"/>
    <w:rsid w:val="00063A0C"/>
    <w:rsid w:val="000A70B3"/>
    <w:rsid w:val="00104CAB"/>
    <w:rsid w:val="001907FB"/>
    <w:rsid w:val="002B1071"/>
    <w:rsid w:val="002B363F"/>
    <w:rsid w:val="002D6190"/>
    <w:rsid w:val="00326376"/>
    <w:rsid w:val="003447DC"/>
    <w:rsid w:val="00424B50"/>
    <w:rsid w:val="00472A33"/>
    <w:rsid w:val="004C4D43"/>
    <w:rsid w:val="005843D6"/>
    <w:rsid w:val="00694040"/>
    <w:rsid w:val="006C5407"/>
    <w:rsid w:val="0073110A"/>
    <w:rsid w:val="00791F27"/>
    <w:rsid w:val="008600F6"/>
    <w:rsid w:val="0095490D"/>
    <w:rsid w:val="009A0FCA"/>
    <w:rsid w:val="00A76DEE"/>
    <w:rsid w:val="00B71589"/>
    <w:rsid w:val="00BF0DE4"/>
    <w:rsid w:val="00BF4F59"/>
    <w:rsid w:val="00C60643"/>
    <w:rsid w:val="00CA186E"/>
    <w:rsid w:val="00CA7274"/>
    <w:rsid w:val="00DC7968"/>
    <w:rsid w:val="00E31C06"/>
    <w:rsid w:val="00E50844"/>
    <w:rsid w:val="00E85AB3"/>
    <w:rsid w:val="00EC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B3F42"/>
  <w15:docId w15:val="{99AE9CA6-E001-4AC9-A3E1-4D46F921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0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0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0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0B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A18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A186E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semiHidden/>
    <w:rsid w:val="004C4D4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24B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9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Sumrain</cp:lastModifiedBy>
  <cp:revision>19</cp:revision>
  <dcterms:created xsi:type="dcterms:W3CDTF">2017-09-17T15:32:00Z</dcterms:created>
  <dcterms:modified xsi:type="dcterms:W3CDTF">2018-12-05T15:19:00Z</dcterms:modified>
</cp:coreProperties>
</file>