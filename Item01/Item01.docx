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B3" w:rsidRDefault="000A70B3" w:rsidP="000A70B3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:rsidR="000A70B3" w:rsidRDefault="000A70B3" w:rsidP="000A70B3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 </w:t>
      </w:r>
      <w:r w:rsidR="00BF0DE4" w:rsidRPr="00BF0DE4">
        <w:rPr>
          <w:rFonts w:eastAsia="楷体_GB2312" w:hint="eastAsia"/>
          <w:sz w:val="28"/>
          <w:szCs w:val="28"/>
          <w:u w:val="single"/>
        </w:rPr>
        <w:t>数值分析</w:t>
      </w:r>
      <w:r>
        <w:rPr>
          <w:rFonts w:eastAsia="楷体_GB2312"/>
          <w:sz w:val="28"/>
          <w:szCs w:val="28"/>
          <w:u w:val="single"/>
        </w:rPr>
        <w:t xml:space="preserve">      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:rsidR="000A70B3" w:rsidRPr="00CA7274" w:rsidRDefault="000A70B3" w:rsidP="000A70B3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 w:rsidR="00CA7274">
        <w:rPr>
          <w:rFonts w:eastAsia="楷体_GB2312" w:hint="eastAsia"/>
          <w:sz w:val="28"/>
          <w:szCs w:val="28"/>
          <w:u w:val="single"/>
        </w:rPr>
        <w:t xml:space="preserve">  </w:t>
      </w:r>
      <w:r w:rsidR="00BF0DE4" w:rsidRPr="00BF0DE4">
        <w:rPr>
          <w:rFonts w:eastAsia="楷体_GB2312"/>
          <w:sz w:val="28"/>
          <w:szCs w:val="28"/>
          <w:u w:val="single"/>
        </w:rPr>
        <w:t>ComputingProblems</w:t>
      </w:r>
      <w:r w:rsidR="00BF0DE4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BF0DE4">
        <w:rPr>
          <w:rFonts w:eastAsia="楷体_GB2312" w:hint="eastAsia"/>
          <w:sz w:val="28"/>
          <w:szCs w:val="28"/>
          <w:u w:val="single"/>
        </w:rPr>
        <w:t>Li</w:t>
      </w:r>
      <w:r w:rsidR="00BF0DE4">
        <w:rPr>
          <w:rFonts w:eastAsia="楷体_GB2312"/>
          <w:sz w:val="28"/>
          <w:szCs w:val="28"/>
          <w:u w:val="single"/>
        </w:rPr>
        <w:t>angdaFang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CA7274">
        <w:rPr>
          <w:rFonts w:eastAsia="楷体_GB2312" w:hint="eastAsia"/>
          <w:sz w:val="28"/>
          <w:szCs w:val="28"/>
          <w:u w:val="single"/>
        </w:rPr>
        <w:t xml:space="preserve">  </w:t>
      </w:r>
      <w:r w:rsidR="00CA186E" w:rsidRPr="00CA7274">
        <w:rPr>
          <w:rFonts w:eastAsia="楷体_GB2312" w:hint="eastAsia"/>
          <w:sz w:val="28"/>
          <w:szCs w:val="28"/>
          <w:u w:val="single"/>
        </w:rPr>
        <w:t>01</w:t>
      </w:r>
      <w:r w:rsidR="00BF0DE4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N</w:t>
      </w:r>
      <w:r>
        <w:rPr>
          <w:rFonts w:eastAsia="楷体_GB2312" w:hint="eastAsia"/>
          <w:sz w:val="28"/>
          <w:szCs w:val="28"/>
          <w:u w:val="single"/>
        </w:rPr>
        <w:t>515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 w:rsidR="000A70B3" w:rsidRDefault="000A70B3" w:rsidP="000A70B3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>陈圣尹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  <w:u w:val="single"/>
        </w:rPr>
        <w:t>2016051519</w:t>
      </w:r>
      <w:r>
        <w:rPr>
          <w:rFonts w:eastAsia="楷体_GB2312"/>
          <w:sz w:val="28"/>
          <w:szCs w:val="28"/>
          <w:u w:val="single"/>
        </w:rPr>
        <w:t xml:space="preserve">                        </w:t>
      </w:r>
    </w:p>
    <w:p w:rsidR="000A70B3" w:rsidRDefault="000A70B3" w:rsidP="000A70B3"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信息科学技术学院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计算机系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计算机科学与技术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 xml:space="preserve">  </w:t>
      </w:r>
    </w:p>
    <w:p w:rsidR="000A70B3" w:rsidRDefault="000A70B3" w:rsidP="000A70B3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 w:rsidR="00012A76" w:rsidRDefault="00012A76" w:rsidP="00400C27">
      <w:pPr>
        <w:rPr>
          <w:rFonts w:asciiTheme="minorHAnsi" w:hAnsiTheme="minorHAnsi"/>
          <w:b/>
          <w:color w:val="000000"/>
          <w:sz w:val="28"/>
          <w:szCs w:val="28"/>
        </w:rPr>
      </w:pPr>
    </w:p>
    <w:p w:rsidR="00EF3F6D" w:rsidRDefault="00EF3F6D" w:rsidP="00400C27">
      <w:pPr>
        <w:rPr>
          <w:rFonts w:asciiTheme="minorHAnsi" w:hAnsiTheme="minorHAnsi"/>
          <w:b/>
          <w:color w:val="000000"/>
          <w:sz w:val="28"/>
          <w:szCs w:val="28"/>
        </w:rPr>
      </w:pPr>
      <w:r w:rsidRPr="00EF3F6D">
        <w:rPr>
          <w:rFonts w:asciiTheme="minorHAnsi" w:hAnsiTheme="minorHAnsi" w:hint="eastAsia"/>
          <w:b/>
          <w:color w:val="000000"/>
          <w:sz w:val="28"/>
          <w:szCs w:val="28"/>
        </w:rPr>
        <w:t>Ⅰ、</w:t>
      </w:r>
      <w:r w:rsidRPr="00EF3F6D">
        <w:rPr>
          <w:rFonts w:asciiTheme="minorHAnsi" w:hAnsiTheme="minorHAnsi" w:hint="eastAsia"/>
          <w:b/>
          <w:color w:val="000000"/>
          <w:sz w:val="28"/>
          <w:szCs w:val="28"/>
        </w:rPr>
        <w:t>Problem</w:t>
      </w:r>
      <w:r w:rsidRPr="00EF3F6D">
        <w:rPr>
          <w:rFonts w:asciiTheme="minorHAnsi" w:hAnsiTheme="minorHAnsi"/>
          <w:b/>
          <w:color w:val="000000"/>
          <w:sz w:val="28"/>
          <w:szCs w:val="28"/>
        </w:rPr>
        <w:t xml:space="preserve"> </w:t>
      </w:r>
    </w:p>
    <w:p w:rsidR="000472ED" w:rsidRPr="009239CB" w:rsidRDefault="00175127" w:rsidP="00400C27">
      <w:pPr>
        <w:rPr>
          <w:rFonts w:asciiTheme="minorHAnsi" w:hAnsiTheme="minorHAnsi"/>
          <w:color w:val="000000"/>
          <w:sz w:val="24"/>
        </w:rPr>
      </w:pPr>
      <w:r w:rsidRPr="009239CB">
        <w:rPr>
          <w:rFonts w:asciiTheme="minorHAnsi" w:hAnsiTheme="minorHAnsi"/>
          <w:color w:val="000000"/>
          <w:sz w:val="24"/>
        </w:rPr>
        <w:t xml:space="preserve">Let A be the 1000 × 1000 matrix with entries A(i,i) = i,A(i,i + 1) = A(i + 1,i) = 1 2,A(i,i + 2) = A(i + 2,i) = 1 2 for all i that </w:t>
      </w:r>
      <w:r w:rsidRPr="009239CB">
        <w:rPr>
          <w:rFonts w:asciiTheme="minorHAnsi" w:eastAsia="MS Gothic" w:hAnsiTheme="minorHAnsi" w:cs="MS Gothic"/>
          <w:color w:val="000000"/>
          <w:sz w:val="24"/>
        </w:rPr>
        <w:t>ﬁ</w:t>
      </w:r>
      <w:r w:rsidRPr="009239CB">
        <w:rPr>
          <w:rFonts w:asciiTheme="minorHAnsi" w:hAnsiTheme="minorHAnsi"/>
          <w:color w:val="000000"/>
          <w:sz w:val="24"/>
        </w:rPr>
        <w:t xml:space="preserve">t within the matrix. </w:t>
      </w:r>
    </w:p>
    <w:p w:rsidR="000472ED" w:rsidRPr="009239CB" w:rsidRDefault="00175127" w:rsidP="007027A5">
      <w:pPr>
        <w:ind w:firstLine="420"/>
        <w:rPr>
          <w:rFonts w:asciiTheme="minorHAnsi" w:hAnsiTheme="minorHAnsi"/>
          <w:color w:val="000000"/>
          <w:sz w:val="24"/>
        </w:rPr>
      </w:pPr>
      <w:r w:rsidRPr="009239CB">
        <w:rPr>
          <w:rFonts w:asciiTheme="minorHAnsi" w:hAnsiTheme="minorHAnsi" w:cs="宋体"/>
          <w:color w:val="000000"/>
          <w:sz w:val="24"/>
        </w:rPr>
        <w:t>•</w:t>
      </w:r>
      <w:r w:rsidRPr="009239CB">
        <w:rPr>
          <w:rFonts w:asciiTheme="minorHAnsi" w:hAnsiTheme="minorHAnsi"/>
          <w:color w:val="000000"/>
          <w:sz w:val="24"/>
        </w:rPr>
        <w:t xml:space="preserve"> Solve the system with Ax = [1,1,</w:t>
      </w:r>
      <w:r w:rsidRPr="009239CB">
        <w:rPr>
          <w:rFonts w:asciiTheme="minorHAnsi" w:hAnsiTheme="minorHAnsi" w:cs="宋体"/>
          <w:color w:val="000000"/>
          <w:sz w:val="24"/>
        </w:rPr>
        <w:t>···</w:t>
      </w:r>
      <w:r w:rsidRPr="009239CB">
        <w:rPr>
          <w:rFonts w:asciiTheme="minorHAnsi" w:hAnsiTheme="minorHAnsi"/>
          <w:color w:val="000000"/>
          <w:sz w:val="24"/>
        </w:rPr>
        <w:t xml:space="preserve"> ,1]&gt; by the following methods in 15 steps: 1. The Jacobi Method; 2. The Gauss-Seidel Method; 3. SOR with ω = 1.1; 4. The Conjugate Gradient Method; 5. The Conjugate Gradient Method with Jacobi preconditioner. </w:t>
      </w:r>
    </w:p>
    <w:p w:rsidR="00063A0C" w:rsidRPr="009239CB" w:rsidRDefault="00175127" w:rsidP="007027A5">
      <w:pPr>
        <w:ind w:firstLine="420"/>
        <w:rPr>
          <w:rFonts w:asciiTheme="minorHAnsi" w:hAnsiTheme="minorHAnsi"/>
          <w:color w:val="000000"/>
          <w:sz w:val="24"/>
        </w:rPr>
      </w:pPr>
      <w:r w:rsidRPr="009239CB">
        <w:rPr>
          <w:rFonts w:asciiTheme="minorHAnsi" w:hAnsiTheme="minorHAnsi"/>
          <w:color w:val="000000"/>
          <w:sz w:val="24"/>
        </w:rPr>
        <w:t>• Report the errors of every step for each method.</w:t>
      </w:r>
    </w:p>
    <w:p w:rsidR="000472ED" w:rsidRDefault="000472ED" w:rsidP="00400C27">
      <w:pPr>
        <w:rPr>
          <w:rFonts w:asciiTheme="minorHAnsi" w:hAnsiTheme="minorHAnsi" w:hint="eastAsia"/>
          <w:color w:val="000000"/>
          <w:sz w:val="28"/>
          <w:szCs w:val="28"/>
        </w:rPr>
      </w:pPr>
    </w:p>
    <w:p w:rsidR="00EF3F6D" w:rsidRDefault="00EF3F6D" w:rsidP="00400C27">
      <w:pPr>
        <w:rPr>
          <w:rFonts w:asciiTheme="minorHAnsi" w:hAnsiTheme="minorHAnsi"/>
          <w:b/>
          <w:color w:val="000000"/>
          <w:sz w:val="28"/>
          <w:szCs w:val="28"/>
        </w:rPr>
      </w:pPr>
      <w:r w:rsidRPr="00EF3F6D">
        <w:rPr>
          <w:rFonts w:asciiTheme="minorHAnsi" w:hAnsiTheme="minorHAnsi" w:hint="eastAsia"/>
          <w:b/>
          <w:color w:val="000000"/>
          <w:sz w:val="28"/>
          <w:szCs w:val="28"/>
        </w:rPr>
        <w:t>Ⅱ、</w:t>
      </w:r>
      <w:r w:rsidRPr="00EF3F6D">
        <w:rPr>
          <w:rFonts w:asciiTheme="minorHAnsi" w:hAnsiTheme="minorHAnsi" w:hint="eastAsia"/>
          <w:b/>
          <w:color w:val="000000"/>
          <w:sz w:val="28"/>
          <w:szCs w:val="28"/>
        </w:rPr>
        <w:t>Algorithm</w:t>
      </w:r>
      <w:r w:rsidR="009239CB">
        <w:rPr>
          <w:rFonts w:asciiTheme="minorHAnsi" w:hAnsiTheme="minorHAnsi"/>
          <w:b/>
          <w:color w:val="000000"/>
          <w:sz w:val="28"/>
          <w:szCs w:val="28"/>
        </w:rPr>
        <w:t xml:space="preserve"> </w:t>
      </w:r>
      <w:r w:rsidR="009239CB">
        <w:rPr>
          <w:rFonts w:asciiTheme="minorHAnsi" w:hAnsiTheme="minorHAnsi" w:hint="eastAsia"/>
          <w:b/>
          <w:color w:val="000000"/>
          <w:sz w:val="28"/>
          <w:szCs w:val="28"/>
        </w:rPr>
        <w:t>S</w:t>
      </w:r>
      <w:r w:rsidRPr="00EF3F6D">
        <w:rPr>
          <w:rFonts w:asciiTheme="minorHAnsi" w:hAnsiTheme="minorHAnsi" w:hint="eastAsia"/>
          <w:b/>
          <w:color w:val="000000"/>
          <w:sz w:val="28"/>
          <w:szCs w:val="28"/>
        </w:rPr>
        <w:t>ummary</w:t>
      </w:r>
      <w:r w:rsidRPr="00EF3F6D">
        <w:rPr>
          <w:rFonts w:asciiTheme="minorHAnsi" w:hAnsiTheme="minorHAnsi"/>
          <w:b/>
          <w:color w:val="000000"/>
          <w:sz w:val="28"/>
          <w:szCs w:val="28"/>
        </w:rPr>
        <w:t xml:space="preserve"> </w:t>
      </w:r>
    </w:p>
    <w:p w:rsidR="00175127" w:rsidRDefault="005B20CB" w:rsidP="00400C27">
      <w:pPr>
        <w:rPr>
          <w:rFonts w:asciiTheme="minorHAnsi" w:hAnsiTheme="minorHAnsi"/>
          <w:color w:val="000000"/>
          <w:sz w:val="28"/>
          <w:szCs w:val="28"/>
        </w:rPr>
      </w:pPr>
      <w:r w:rsidRPr="000472ED">
        <w:rPr>
          <w:rFonts w:asciiTheme="minorHAnsi" w:hAnsiTheme="minorHAnsi"/>
          <w:color w:val="000000"/>
          <w:sz w:val="28"/>
          <w:szCs w:val="28"/>
        </w:rPr>
        <w:t>Jacobi Method</w:t>
      </w:r>
    </w:p>
    <w:p w:rsidR="000472ED" w:rsidRDefault="005B20CB" w:rsidP="00400C27">
      <w:pPr>
        <w:rPr>
          <w:rFonts w:asciiTheme="minorHAnsi" w:hAnsi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854BFF" wp14:editId="56DBAD3D">
            <wp:extent cx="5274310" cy="3119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9A" w:rsidRDefault="005C789A" w:rsidP="00400C27">
      <w:pPr>
        <w:rPr>
          <w:rFonts w:asciiTheme="minorHAnsi" w:hAnsiTheme="minorHAnsi"/>
          <w:color w:val="000000"/>
          <w:sz w:val="28"/>
          <w:szCs w:val="28"/>
        </w:rPr>
      </w:pPr>
    </w:p>
    <w:p w:rsidR="005C789A" w:rsidRPr="005C789A" w:rsidRDefault="005C789A" w:rsidP="005C789A">
      <w:pPr>
        <w:rPr>
          <w:rFonts w:asciiTheme="minorHAnsi" w:hAnsiTheme="minorHAnsi"/>
          <w:color w:val="000000"/>
          <w:sz w:val="28"/>
          <w:szCs w:val="28"/>
        </w:rPr>
      </w:pPr>
      <w:r w:rsidRPr="005C789A">
        <w:rPr>
          <w:rFonts w:asciiTheme="minorHAnsi" w:hAnsiTheme="minorHAnsi"/>
          <w:color w:val="000000"/>
          <w:sz w:val="28"/>
          <w:szCs w:val="28"/>
        </w:rPr>
        <w:lastRenderedPageBreak/>
        <w:t>Gauss–Seidel Method</w:t>
      </w:r>
    </w:p>
    <w:p w:rsidR="000472ED" w:rsidRDefault="005C789A" w:rsidP="00400C27">
      <w:pPr>
        <w:rPr>
          <w:rFonts w:asciiTheme="minorHAnsi" w:hAnsi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60A3BC" wp14:editId="3A263507">
            <wp:extent cx="5274310" cy="2242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ED" w:rsidRDefault="000472ED" w:rsidP="00400C27">
      <w:pPr>
        <w:rPr>
          <w:rFonts w:asciiTheme="minorHAnsi" w:hAnsiTheme="minorHAnsi"/>
          <w:color w:val="000000"/>
          <w:sz w:val="28"/>
          <w:szCs w:val="28"/>
        </w:rPr>
      </w:pPr>
    </w:p>
    <w:p w:rsidR="00C1126D" w:rsidRDefault="00C1126D" w:rsidP="00400C27">
      <w:pPr>
        <w:rPr>
          <w:rFonts w:asciiTheme="minorHAnsi" w:hAnsiTheme="minorHAnsi"/>
          <w:color w:val="000000"/>
          <w:sz w:val="28"/>
          <w:szCs w:val="28"/>
        </w:rPr>
      </w:pPr>
    </w:p>
    <w:p w:rsidR="00C1126D" w:rsidRDefault="00C1126D" w:rsidP="00400C27">
      <w:pPr>
        <w:rPr>
          <w:rFonts w:asciiTheme="minorHAnsi" w:hAnsiTheme="minorHAnsi" w:hint="eastAsia"/>
          <w:color w:val="000000"/>
          <w:sz w:val="28"/>
          <w:szCs w:val="28"/>
        </w:rPr>
      </w:pPr>
    </w:p>
    <w:p w:rsidR="000472ED" w:rsidRPr="00EF3F6D" w:rsidRDefault="00EF3F6D" w:rsidP="00EF3F6D">
      <w:pPr>
        <w:rPr>
          <w:rFonts w:asciiTheme="minorHAnsi" w:hAnsiTheme="minorHAnsi"/>
          <w:color w:val="000000"/>
          <w:sz w:val="28"/>
          <w:szCs w:val="28"/>
        </w:rPr>
      </w:pPr>
      <w:r w:rsidRPr="00EF3F6D">
        <w:rPr>
          <w:rFonts w:asciiTheme="minorHAnsi" w:hAnsiTheme="minorHAnsi"/>
          <w:color w:val="000000"/>
          <w:sz w:val="28"/>
          <w:szCs w:val="28"/>
        </w:rPr>
        <w:t>Successive</w:t>
      </w:r>
      <w:r w:rsidR="009239CB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EF3F6D">
        <w:rPr>
          <w:rFonts w:asciiTheme="minorHAnsi" w:hAnsiTheme="minorHAnsi"/>
          <w:color w:val="000000"/>
          <w:sz w:val="28"/>
          <w:szCs w:val="28"/>
        </w:rPr>
        <w:t>Over-Relaxation(SOR)</w:t>
      </w:r>
    </w:p>
    <w:p w:rsidR="000472ED" w:rsidRDefault="00EF3F6D" w:rsidP="00400C27">
      <w:pPr>
        <w:rPr>
          <w:rFonts w:asciiTheme="minorHAnsi" w:hAnsi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714581" wp14:editId="1C712116">
            <wp:extent cx="5274310" cy="245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ED" w:rsidRDefault="000472ED" w:rsidP="00400C27">
      <w:pPr>
        <w:rPr>
          <w:rFonts w:asciiTheme="minorHAnsi" w:hAnsiTheme="minorHAnsi"/>
          <w:color w:val="000000"/>
          <w:sz w:val="28"/>
          <w:szCs w:val="28"/>
        </w:rPr>
      </w:pPr>
    </w:p>
    <w:p w:rsidR="00C1126D" w:rsidRDefault="00C1126D" w:rsidP="00400C27">
      <w:pPr>
        <w:rPr>
          <w:rFonts w:asciiTheme="minorHAnsi" w:hAnsiTheme="minorHAnsi"/>
          <w:color w:val="000000"/>
          <w:sz w:val="28"/>
          <w:szCs w:val="28"/>
        </w:rPr>
      </w:pPr>
    </w:p>
    <w:p w:rsidR="00C1126D" w:rsidRDefault="00C1126D" w:rsidP="00400C27">
      <w:pPr>
        <w:rPr>
          <w:rFonts w:asciiTheme="minorHAnsi" w:hAnsiTheme="minorHAnsi"/>
          <w:color w:val="000000"/>
          <w:sz w:val="28"/>
          <w:szCs w:val="28"/>
        </w:rPr>
      </w:pPr>
    </w:p>
    <w:p w:rsidR="00C1126D" w:rsidRDefault="00C1126D" w:rsidP="00400C27">
      <w:pPr>
        <w:rPr>
          <w:rFonts w:asciiTheme="minorHAnsi" w:hAnsiTheme="minorHAnsi"/>
          <w:color w:val="000000"/>
          <w:sz w:val="28"/>
          <w:szCs w:val="28"/>
        </w:rPr>
      </w:pPr>
    </w:p>
    <w:p w:rsidR="00C1126D" w:rsidRDefault="00C1126D" w:rsidP="00400C27">
      <w:pPr>
        <w:rPr>
          <w:rFonts w:asciiTheme="minorHAnsi" w:hAnsiTheme="minorHAnsi" w:hint="eastAsia"/>
          <w:color w:val="000000"/>
          <w:sz w:val="28"/>
          <w:szCs w:val="28"/>
        </w:rPr>
      </w:pPr>
    </w:p>
    <w:p w:rsidR="000472ED" w:rsidRDefault="00EF3F6D" w:rsidP="00400C27">
      <w:pPr>
        <w:rPr>
          <w:rFonts w:asciiTheme="minorHAnsi" w:hAnsiTheme="minorHAnsi"/>
          <w:color w:val="000000"/>
          <w:sz w:val="28"/>
          <w:szCs w:val="28"/>
        </w:rPr>
      </w:pPr>
      <w:r w:rsidRPr="00EF3F6D">
        <w:rPr>
          <w:rFonts w:asciiTheme="minorHAnsi" w:hAnsiTheme="minorHAnsi"/>
          <w:color w:val="000000"/>
          <w:sz w:val="28"/>
          <w:szCs w:val="28"/>
        </w:rPr>
        <w:lastRenderedPageBreak/>
        <w:t>Conjugate</w:t>
      </w:r>
      <w:r w:rsidR="009239CB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EF3F6D">
        <w:rPr>
          <w:rFonts w:asciiTheme="minorHAnsi" w:hAnsiTheme="minorHAnsi"/>
          <w:color w:val="000000"/>
          <w:sz w:val="28"/>
          <w:szCs w:val="28"/>
        </w:rPr>
        <w:t>Gradient</w:t>
      </w:r>
      <w:r w:rsidR="009239CB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EF3F6D">
        <w:rPr>
          <w:rFonts w:asciiTheme="minorHAnsi" w:hAnsiTheme="minorHAnsi"/>
          <w:color w:val="000000"/>
          <w:sz w:val="28"/>
          <w:szCs w:val="28"/>
        </w:rPr>
        <w:t>Method</w:t>
      </w:r>
    </w:p>
    <w:p w:rsidR="00EF3F6D" w:rsidRDefault="00EF3F6D" w:rsidP="00400C27">
      <w:pPr>
        <w:rPr>
          <w:rFonts w:asciiTheme="minorHAnsi" w:hAnsi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F8044D" wp14:editId="04BA60D3">
            <wp:extent cx="5295900" cy="45888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060" cy="459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ED" w:rsidRDefault="000472ED" w:rsidP="00400C27">
      <w:pPr>
        <w:rPr>
          <w:rFonts w:asciiTheme="minorHAnsi" w:hAnsiTheme="minorHAnsi"/>
          <w:color w:val="000000"/>
          <w:sz w:val="28"/>
          <w:szCs w:val="28"/>
        </w:rPr>
      </w:pPr>
    </w:p>
    <w:p w:rsidR="009239CB" w:rsidRDefault="009239CB" w:rsidP="00400C27">
      <w:pPr>
        <w:rPr>
          <w:rFonts w:asciiTheme="minorHAnsi" w:hAnsiTheme="minorHAnsi"/>
          <w:color w:val="000000"/>
          <w:sz w:val="28"/>
          <w:szCs w:val="28"/>
        </w:rPr>
      </w:pPr>
    </w:p>
    <w:p w:rsidR="00C1126D" w:rsidRDefault="00C1126D" w:rsidP="00400C27">
      <w:pPr>
        <w:rPr>
          <w:rFonts w:asciiTheme="minorHAnsi" w:hAnsiTheme="minorHAnsi"/>
          <w:color w:val="000000"/>
          <w:sz w:val="28"/>
          <w:szCs w:val="28"/>
        </w:rPr>
      </w:pPr>
    </w:p>
    <w:p w:rsidR="00C1126D" w:rsidRDefault="00C1126D" w:rsidP="00400C27">
      <w:pPr>
        <w:rPr>
          <w:rFonts w:asciiTheme="minorHAnsi" w:hAnsiTheme="minorHAnsi"/>
          <w:color w:val="000000"/>
          <w:sz w:val="28"/>
          <w:szCs w:val="28"/>
        </w:rPr>
      </w:pPr>
    </w:p>
    <w:p w:rsidR="00C1126D" w:rsidRDefault="00C1126D" w:rsidP="00400C27">
      <w:pPr>
        <w:rPr>
          <w:rFonts w:asciiTheme="minorHAnsi" w:hAnsiTheme="minorHAnsi"/>
          <w:color w:val="000000"/>
          <w:sz w:val="28"/>
          <w:szCs w:val="28"/>
        </w:rPr>
      </w:pPr>
    </w:p>
    <w:p w:rsidR="00C1126D" w:rsidRDefault="00C1126D" w:rsidP="00400C27">
      <w:pPr>
        <w:rPr>
          <w:rFonts w:asciiTheme="minorHAnsi" w:hAnsiTheme="minorHAnsi"/>
          <w:color w:val="000000"/>
          <w:sz w:val="28"/>
          <w:szCs w:val="28"/>
        </w:rPr>
      </w:pPr>
    </w:p>
    <w:p w:rsidR="00C1126D" w:rsidRDefault="00C1126D" w:rsidP="00400C27">
      <w:pPr>
        <w:rPr>
          <w:rFonts w:asciiTheme="minorHAnsi" w:hAnsiTheme="minorHAnsi"/>
          <w:color w:val="000000"/>
          <w:sz w:val="28"/>
          <w:szCs w:val="28"/>
        </w:rPr>
      </w:pPr>
    </w:p>
    <w:p w:rsidR="00C1126D" w:rsidRDefault="00C1126D" w:rsidP="00400C27">
      <w:pPr>
        <w:rPr>
          <w:rFonts w:asciiTheme="minorHAnsi" w:hAnsiTheme="minorHAnsi"/>
          <w:color w:val="000000"/>
          <w:sz w:val="28"/>
          <w:szCs w:val="28"/>
        </w:rPr>
      </w:pPr>
    </w:p>
    <w:p w:rsidR="00C1126D" w:rsidRDefault="00C1126D" w:rsidP="00400C27">
      <w:pPr>
        <w:rPr>
          <w:rFonts w:asciiTheme="minorHAnsi" w:hAnsiTheme="minorHAnsi" w:hint="eastAsia"/>
          <w:color w:val="000000"/>
          <w:sz w:val="28"/>
          <w:szCs w:val="28"/>
        </w:rPr>
      </w:pPr>
    </w:p>
    <w:p w:rsidR="000472ED" w:rsidRPr="00175127" w:rsidRDefault="00EF3F6D" w:rsidP="00400C27">
      <w:pPr>
        <w:rPr>
          <w:rFonts w:asciiTheme="minorHAnsi" w:hAnsiTheme="minorHAnsi"/>
          <w:color w:val="000000"/>
          <w:sz w:val="28"/>
          <w:szCs w:val="28"/>
        </w:rPr>
      </w:pPr>
      <w:r w:rsidRPr="00EF3F6D">
        <w:rPr>
          <w:rFonts w:asciiTheme="minorHAnsi" w:hAnsiTheme="minorHAnsi"/>
          <w:color w:val="000000"/>
          <w:sz w:val="28"/>
          <w:szCs w:val="28"/>
        </w:rPr>
        <w:lastRenderedPageBreak/>
        <w:t>The Conjugate Gradient Method with Jacobi preconditioner</w:t>
      </w:r>
      <w:r w:rsidRPr="00EF3F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A2F246" wp14:editId="1DAAE5EA">
            <wp:extent cx="5274310" cy="455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6D" w:rsidRDefault="00EF3F6D" w:rsidP="000A70B3">
      <w:pPr>
        <w:rPr>
          <w:rFonts w:ascii="宋体" w:hAnsi="宋体"/>
          <w:b/>
          <w:sz w:val="28"/>
          <w:szCs w:val="28"/>
        </w:rPr>
      </w:pPr>
    </w:p>
    <w:p w:rsidR="009239CB" w:rsidRDefault="009239CB" w:rsidP="000A70B3">
      <w:pPr>
        <w:rPr>
          <w:rFonts w:ascii="宋体" w:hAnsi="宋体"/>
          <w:b/>
          <w:sz w:val="28"/>
          <w:szCs w:val="28"/>
        </w:rPr>
      </w:pPr>
    </w:p>
    <w:p w:rsidR="009239CB" w:rsidRDefault="009239CB" w:rsidP="000A70B3">
      <w:pPr>
        <w:rPr>
          <w:rFonts w:hint="eastAsia"/>
          <w:b/>
          <w:sz w:val="28"/>
          <w:szCs w:val="28"/>
        </w:rPr>
      </w:pPr>
    </w:p>
    <w:p w:rsidR="00EF3F6D" w:rsidRDefault="00EF3F6D" w:rsidP="000A70B3">
      <w:pPr>
        <w:rPr>
          <w:b/>
          <w:sz w:val="28"/>
          <w:szCs w:val="28"/>
        </w:rPr>
      </w:pPr>
      <w:r w:rsidRPr="00EF3F6D">
        <w:rPr>
          <w:rFonts w:hint="eastAsia"/>
          <w:b/>
          <w:sz w:val="28"/>
          <w:szCs w:val="28"/>
        </w:rPr>
        <w:t>Ⅲ、</w:t>
      </w:r>
      <w:r w:rsidRPr="00EF3F6D">
        <w:rPr>
          <w:rFonts w:hint="eastAsia"/>
          <w:b/>
          <w:sz w:val="28"/>
          <w:szCs w:val="28"/>
        </w:rPr>
        <w:t>Experimental procedures</w:t>
      </w:r>
    </w:p>
    <w:p w:rsidR="00EF3F6D" w:rsidRPr="009239CB" w:rsidRDefault="00EF3F6D" w:rsidP="000A70B3">
      <w:pPr>
        <w:rPr>
          <w:sz w:val="24"/>
        </w:rPr>
      </w:pPr>
      <w:r w:rsidRPr="009239CB">
        <w:rPr>
          <w:rFonts w:hint="eastAsia"/>
          <w:sz w:val="24"/>
        </w:rPr>
        <w:t>Step</w:t>
      </w:r>
      <w:r w:rsidRPr="009239CB">
        <w:rPr>
          <w:sz w:val="24"/>
        </w:rPr>
        <w:t>1:Define A as a 1000*1000 matrix</w:t>
      </w:r>
      <w:r w:rsidR="00445EFC" w:rsidRPr="009239CB">
        <w:rPr>
          <w:sz w:val="24"/>
        </w:rPr>
        <w:t>. Then get the Diagonal matrix, Lower triangular matrix and Upper triangular matrix of A</w:t>
      </w:r>
    </w:p>
    <w:p w:rsidR="00EF3F6D" w:rsidRPr="009239CB" w:rsidRDefault="00EF3F6D" w:rsidP="000A70B3">
      <w:pPr>
        <w:rPr>
          <w:sz w:val="24"/>
        </w:rPr>
      </w:pPr>
      <w:r w:rsidRPr="009239CB">
        <w:rPr>
          <w:sz w:val="24"/>
        </w:rPr>
        <w:t>Step2: Solve the system with Ax = [1,1,··· ,1]&gt; by the following methods in 15 steps</w:t>
      </w:r>
      <w:r w:rsidR="00445EFC" w:rsidRPr="009239CB">
        <w:rPr>
          <w:sz w:val="24"/>
        </w:rPr>
        <w:t>:</w:t>
      </w:r>
    </w:p>
    <w:p w:rsidR="00445EFC" w:rsidRPr="009239CB" w:rsidRDefault="00445EFC" w:rsidP="000A70B3">
      <w:pPr>
        <w:rPr>
          <w:sz w:val="24"/>
        </w:rPr>
      </w:pPr>
      <w:r w:rsidRPr="009239CB">
        <w:rPr>
          <w:sz w:val="24"/>
        </w:rPr>
        <w:t xml:space="preserve">1. The Jacobi Method; </w:t>
      </w:r>
    </w:p>
    <w:p w:rsidR="00445EFC" w:rsidRPr="009239CB" w:rsidRDefault="00445EFC" w:rsidP="000A70B3">
      <w:pPr>
        <w:rPr>
          <w:sz w:val="24"/>
        </w:rPr>
      </w:pPr>
      <w:r w:rsidRPr="009239CB">
        <w:rPr>
          <w:sz w:val="24"/>
        </w:rPr>
        <w:t xml:space="preserve">2. The Gauss-Seidel Method; </w:t>
      </w:r>
    </w:p>
    <w:p w:rsidR="00445EFC" w:rsidRPr="009239CB" w:rsidRDefault="00445EFC" w:rsidP="000A70B3">
      <w:pPr>
        <w:rPr>
          <w:sz w:val="24"/>
        </w:rPr>
      </w:pPr>
      <w:r w:rsidRPr="009239CB">
        <w:rPr>
          <w:sz w:val="24"/>
        </w:rPr>
        <w:t xml:space="preserve">3. SOR with ω = 1.1; </w:t>
      </w:r>
    </w:p>
    <w:p w:rsidR="00445EFC" w:rsidRPr="009239CB" w:rsidRDefault="00445EFC" w:rsidP="000A70B3">
      <w:pPr>
        <w:rPr>
          <w:sz w:val="24"/>
        </w:rPr>
      </w:pPr>
      <w:r w:rsidRPr="009239CB">
        <w:rPr>
          <w:sz w:val="24"/>
        </w:rPr>
        <w:t xml:space="preserve">4. The Conjugate Gradient Method; </w:t>
      </w:r>
    </w:p>
    <w:p w:rsidR="00445EFC" w:rsidRPr="009239CB" w:rsidRDefault="00445EFC" w:rsidP="000A70B3">
      <w:pPr>
        <w:rPr>
          <w:sz w:val="24"/>
        </w:rPr>
      </w:pPr>
      <w:r w:rsidRPr="009239CB">
        <w:rPr>
          <w:sz w:val="24"/>
        </w:rPr>
        <w:t>5. The Conjugate Gradient Method with Jacobi preconditioner.</w:t>
      </w:r>
    </w:p>
    <w:p w:rsidR="00445EFC" w:rsidRDefault="00445EFC" w:rsidP="000A70B3">
      <w:pPr>
        <w:rPr>
          <w:b/>
          <w:sz w:val="28"/>
          <w:szCs w:val="28"/>
        </w:rPr>
      </w:pPr>
    </w:p>
    <w:p w:rsidR="00C1126D" w:rsidRDefault="00C1126D" w:rsidP="000A70B3">
      <w:pPr>
        <w:rPr>
          <w:rFonts w:hint="eastAsia"/>
          <w:b/>
          <w:sz w:val="28"/>
          <w:szCs w:val="28"/>
        </w:rPr>
      </w:pPr>
      <w:bookmarkStart w:id="1" w:name="_GoBack"/>
      <w:bookmarkEnd w:id="1"/>
    </w:p>
    <w:p w:rsidR="00EF3F6D" w:rsidRDefault="00EF3F6D" w:rsidP="000A70B3">
      <w:pPr>
        <w:rPr>
          <w:b/>
          <w:sz w:val="28"/>
          <w:szCs w:val="28"/>
        </w:rPr>
      </w:pPr>
      <w:r w:rsidRPr="00EF3F6D">
        <w:rPr>
          <w:rFonts w:hint="eastAsia"/>
          <w:b/>
          <w:sz w:val="28"/>
          <w:szCs w:val="28"/>
        </w:rPr>
        <w:lastRenderedPageBreak/>
        <w:t>Ⅳ、</w:t>
      </w:r>
      <w:r w:rsidRPr="00EF3F6D">
        <w:rPr>
          <w:rFonts w:hint="eastAsia"/>
          <w:b/>
          <w:sz w:val="28"/>
          <w:szCs w:val="28"/>
        </w:rPr>
        <w:t>Result</w:t>
      </w:r>
      <w:r w:rsidR="00445EFC">
        <w:rPr>
          <w:b/>
          <w:sz w:val="28"/>
          <w:szCs w:val="28"/>
        </w:rPr>
        <w:t xml:space="preserve"> </w:t>
      </w:r>
      <w:r w:rsidR="00445EFC">
        <w:rPr>
          <w:rFonts w:hint="eastAsia"/>
          <w:b/>
          <w:sz w:val="28"/>
          <w:szCs w:val="28"/>
        </w:rPr>
        <w:t>A</w:t>
      </w:r>
      <w:r w:rsidRPr="00EF3F6D">
        <w:rPr>
          <w:rFonts w:hint="eastAsia"/>
          <w:b/>
          <w:sz w:val="28"/>
          <w:szCs w:val="28"/>
        </w:rPr>
        <w:t>nalysis</w:t>
      </w:r>
    </w:p>
    <w:p w:rsidR="00445EFC" w:rsidRPr="009239CB" w:rsidRDefault="00445EFC" w:rsidP="000A70B3">
      <w:pPr>
        <w:rPr>
          <w:sz w:val="28"/>
          <w:szCs w:val="28"/>
        </w:rPr>
      </w:pPr>
      <w:r w:rsidRPr="009239CB">
        <w:rPr>
          <w:rFonts w:hint="eastAsia"/>
          <w:sz w:val="28"/>
          <w:szCs w:val="28"/>
        </w:rPr>
        <w:t>Initi</w:t>
      </w:r>
      <w:r w:rsidRPr="009239CB">
        <w:rPr>
          <w:sz w:val="28"/>
          <w:szCs w:val="28"/>
        </w:rPr>
        <w:t>alization</w:t>
      </w:r>
    </w:p>
    <w:p w:rsidR="00445EFC" w:rsidRDefault="00445EFC" w:rsidP="000A70B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33574B" wp14:editId="2212F54F">
            <wp:extent cx="1962150" cy="29772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5732" cy="298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FC" w:rsidRDefault="00445EFC" w:rsidP="000A70B3">
      <w:pPr>
        <w:rPr>
          <w:b/>
          <w:sz w:val="28"/>
          <w:szCs w:val="28"/>
        </w:rPr>
      </w:pPr>
    </w:p>
    <w:p w:rsidR="00445EFC" w:rsidRPr="009239CB" w:rsidRDefault="00445EFC" w:rsidP="000A70B3">
      <w:pPr>
        <w:rPr>
          <w:sz w:val="28"/>
          <w:szCs w:val="28"/>
        </w:rPr>
      </w:pPr>
      <w:r w:rsidRPr="009239CB">
        <w:rPr>
          <w:sz w:val="28"/>
          <w:szCs w:val="28"/>
        </w:rPr>
        <w:t>The Solution using Jacobi Method</w:t>
      </w:r>
    </w:p>
    <w:p w:rsidR="00445EFC" w:rsidRDefault="00445EFC" w:rsidP="000A70B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B5F4A0" wp14:editId="65954210">
            <wp:extent cx="2711450" cy="26862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62" cy="268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FC" w:rsidRDefault="00445EFC" w:rsidP="000A70B3">
      <w:pPr>
        <w:rPr>
          <w:b/>
          <w:sz w:val="28"/>
          <w:szCs w:val="28"/>
        </w:rPr>
      </w:pPr>
    </w:p>
    <w:p w:rsidR="00760CD8" w:rsidRDefault="00760CD8" w:rsidP="000A70B3">
      <w:pPr>
        <w:rPr>
          <w:b/>
          <w:sz w:val="28"/>
          <w:szCs w:val="28"/>
        </w:rPr>
      </w:pPr>
    </w:p>
    <w:p w:rsidR="00760CD8" w:rsidRDefault="00760CD8" w:rsidP="000A70B3">
      <w:pPr>
        <w:rPr>
          <w:b/>
          <w:sz w:val="28"/>
          <w:szCs w:val="28"/>
        </w:rPr>
      </w:pPr>
    </w:p>
    <w:p w:rsidR="00445EFC" w:rsidRPr="009239CB" w:rsidRDefault="00445EFC" w:rsidP="009239CB">
      <w:pPr>
        <w:rPr>
          <w:sz w:val="28"/>
          <w:szCs w:val="28"/>
        </w:rPr>
      </w:pPr>
      <w:r w:rsidRPr="009239CB">
        <w:rPr>
          <w:rFonts w:hint="eastAsia"/>
          <w:sz w:val="28"/>
          <w:szCs w:val="28"/>
        </w:rPr>
        <w:lastRenderedPageBreak/>
        <w:t xml:space="preserve">The Solution using </w:t>
      </w:r>
      <w:r w:rsidRPr="009239CB">
        <w:rPr>
          <w:sz w:val="28"/>
          <w:szCs w:val="28"/>
        </w:rPr>
        <w:t>Gauss-Seidel Method</w:t>
      </w:r>
    </w:p>
    <w:p w:rsidR="00445EFC" w:rsidRPr="00445EFC" w:rsidRDefault="00445EFC" w:rsidP="00445EFC">
      <w:pPr>
        <w:pStyle w:val="HTML"/>
        <w:rPr>
          <w:rFonts w:ascii="Monospaced" w:hAnsi="Monospaced" w:hint="eastAsia"/>
          <w:sz w:val="18"/>
          <w:szCs w:val="18"/>
        </w:rPr>
      </w:pPr>
      <w:r>
        <w:rPr>
          <w:noProof/>
        </w:rPr>
        <w:drawing>
          <wp:inline distT="0" distB="0" distL="0" distR="0" wp14:anchorId="16763A66" wp14:editId="20E08E8F">
            <wp:extent cx="2956900" cy="1365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2076" cy="13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FC" w:rsidRDefault="00445EFC" w:rsidP="000A70B3">
      <w:pPr>
        <w:rPr>
          <w:b/>
          <w:sz w:val="28"/>
          <w:szCs w:val="28"/>
        </w:rPr>
      </w:pPr>
    </w:p>
    <w:p w:rsidR="00445EFC" w:rsidRPr="009239CB" w:rsidRDefault="00445EFC" w:rsidP="000A70B3">
      <w:pPr>
        <w:rPr>
          <w:sz w:val="28"/>
          <w:szCs w:val="28"/>
        </w:rPr>
      </w:pPr>
      <w:r w:rsidRPr="009239CB">
        <w:rPr>
          <w:rFonts w:hint="eastAsia"/>
          <w:sz w:val="28"/>
          <w:szCs w:val="28"/>
        </w:rPr>
        <w:t xml:space="preserve">The Solution </w:t>
      </w:r>
      <w:r w:rsidRPr="009239CB">
        <w:rPr>
          <w:sz w:val="28"/>
          <w:szCs w:val="28"/>
        </w:rPr>
        <w:t>using SOR with w=1.1</w:t>
      </w:r>
    </w:p>
    <w:p w:rsidR="00445EFC" w:rsidRDefault="00445EFC" w:rsidP="000A70B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6D614D" wp14:editId="18AC51E5">
            <wp:extent cx="5274310" cy="1457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FC" w:rsidRDefault="00445EFC" w:rsidP="000A70B3">
      <w:pPr>
        <w:rPr>
          <w:b/>
          <w:sz w:val="28"/>
          <w:szCs w:val="28"/>
        </w:rPr>
      </w:pPr>
    </w:p>
    <w:p w:rsidR="00445EFC" w:rsidRPr="009239CB" w:rsidRDefault="00445EFC" w:rsidP="000A70B3">
      <w:pPr>
        <w:rPr>
          <w:sz w:val="28"/>
          <w:szCs w:val="28"/>
        </w:rPr>
      </w:pPr>
      <w:r w:rsidRPr="009239CB">
        <w:rPr>
          <w:rFonts w:hint="eastAsia"/>
          <w:sz w:val="28"/>
          <w:szCs w:val="28"/>
        </w:rPr>
        <w:t>The So</w:t>
      </w:r>
      <w:r w:rsidRPr="009239CB">
        <w:rPr>
          <w:sz w:val="28"/>
          <w:szCs w:val="28"/>
        </w:rPr>
        <w:t>lution using Conjugate Gradient Method</w:t>
      </w:r>
    </w:p>
    <w:p w:rsidR="00445EFC" w:rsidRDefault="00445EFC" w:rsidP="000A70B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9F0356" wp14:editId="009EB9D9">
            <wp:extent cx="3155950" cy="35637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3607" cy="358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D8" w:rsidRDefault="00760CD8" w:rsidP="000A70B3">
      <w:pPr>
        <w:rPr>
          <w:sz w:val="28"/>
          <w:szCs w:val="28"/>
        </w:rPr>
      </w:pPr>
    </w:p>
    <w:p w:rsidR="00445EFC" w:rsidRPr="009239CB" w:rsidRDefault="00445EFC" w:rsidP="000A70B3">
      <w:pPr>
        <w:rPr>
          <w:sz w:val="28"/>
          <w:szCs w:val="28"/>
        </w:rPr>
      </w:pPr>
      <w:r w:rsidRPr="009239CB">
        <w:rPr>
          <w:rFonts w:hint="eastAsia"/>
          <w:sz w:val="28"/>
          <w:szCs w:val="28"/>
        </w:rPr>
        <w:lastRenderedPageBreak/>
        <w:t xml:space="preserve">The Solution using </w:t>
      </w:r>
      <w:r w:rsidRPr="009239CB">
        <w:rPr>
          <w:sz w:val="28"/>
          <w:szCs w:val="28"/>
        </w:rPr>
        <w:t>Conjugate Gradient Method with Jacobi preconditioner</w:t>
      </w:r>
    </w:p>
    <w:p w:rsidR="00445EFC" w:rsidRDefault="00445EFC" w:rsidP="000A70B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EF9E4E" wp14:editId="14ED0339">
            <wp:extent cx="3543300" cy="48866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1686" cy="48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FC" w:rsidRDefault="00445EFC" w:rsidP="000A70B3">
      <w:pPr>
        <w:rPr>
          <w:b/>
          <w:sz w:val="28"/>
          <w:szCs w:val="28"/>
        </w:rPr>
      </w:pPr>
    </w:p>
    <w:p w:rsidR="00445EFC" w:rsidRDefault="00445EFC" w:rsidP="000A70B3">
      <w:pPr>
        <w:rPr>
          <w:b/>
          <w:sz w:val="28"/>
          <w:szCs w:val="28"/>
        </w:rPr>
      </w:pPr>
    </w:p>
    <w:p w:rsidR="00760CD8" w:rsidRDefault="00760CD8" w:rsidP="000A70B3">
      <w:pPr>
        <w:rPr>
          <w:b/>
          <w:sz w:val="28"/>
          <w:szCs w:val="28"/>
        </w:rPr>
      </w:pPr>
    </w:p>
    <w:p w:rsidR="00760CD8" w:rsidRDefault="00760CD8" w:rsidP="000A70B3">
      <w:pPr>
        <w:rPr>
          <w:b/>
          <w:sz w:val="28"/>
          <w:szCs w:val="28"/>
        </w:rPr>
      </w:pPr>
    </w:p>
    <w:p w:rsidR="00760CD8" w:rsidRDefault="00760CD8" w:rsidP="000A70B3">
      <w:pPr>
        <w:rPr>
          <w:b/>
          <w:sz w:val="28"/>
          <w:szCs w:val="28"/>
        </w:rPr>
      </w:pPr>
    </w:p>
    <w:p w:rsidR="00760CD8" w:rsidRDefault="00760CD8" w:rsidP="000A70B3">
      <w:pPr>
        <w:rPr>
          <w:b/>
          <w:sz w:val="28"/>
          <w:szCs w:val="28"/>
        </w:rPr>
      </w:pPr>
    </w:p>
    <w:p w:rsidR="00760CD8" w:rsidRDefault="00760CD8" w:rsidP="000A70B3">
      <w:pPr>
        <w:rPr>
          <w:b/>
          <w:sz w:val="28"/>
          <w:szCs w:val="28"/>
        </w:rPr>
      </w:pPr>
    </w:p>
    <w:p w:rsidR="00760CD8" w:rsidRDefault="00760CD8" w:rsidP="000A70B3">
      <w:pPr>
        <w:rPr>
          <w:b/>
          <w:sz w:val="28"/>
          <w:szCs w:val="28"/>
        </w:rPr>
      </w:pPr>
    </w:p>
    <w:p w:rsidR="00D90741" w:rsidRPr="009239CB" w:rsidRDefault="00D90741" w:rsidP="000A70B3">
      <w:pPr>
        <w:rPr>
          <w:sz w:val="28"/>
          <w:szCs w:val="28"/>
        </w:rPr>
      </w:pPr>
      <w:r w:rsidRPr="009239CB">
        <w:rPr>
          <w:rFonts w:hint="eastAsia"/>
          <w:sz w:val="28"/>
          <w:szCs w:val="28"/>
        </w:rPr>
        <w:lastRenderedPageBreak/>
        <w:t xml:space="preserve">And </w:t>
      </w:r>
      <w:r w:rsidRPr="009239CB">
        <w:rPr>
          <w:sz w:val="28"/>
          <w:szCs w:val="28"/>
        </w:rPr>
        <w:t xml:space="preserve">giving </w:t>
      </w:r>
      <w:r w:rsidRPr="009239CB">
        <w:rPr>
          <w:rFonts w:hint="eastAsia"/>
          <w:sz w:val="28"/>
          <w:szCs w:val="28"/>
        </w:rPr>
        <w:t>the result</w:t>
      </w:r>
      <w:r w:rsidRPr="009239CB">
        <w:rPr>
          <w:sz w:val="28"/>
          <w:szCs w:val="28"/>
        </w:rPr>
        <w:t xml:space="preserve"> as follows</w:t>
      </w:r>
    </w:p>
    <w:p w:rsidR="009239CB" w:rsidRDefault="009239CB" w:rsidP="000A70B3">
      <w:pPr>
        <w:rPr>
          <w:b/>
          <w:sz w:val="28"/>
          <w:szCs w:val="28"/>
        </w:rPr>
        <w:sectPr w:rsidR="009239CB" w:rsidSect="001907F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90741" w:rsidRDefault="009239CB" w:rsidP="000A70B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297A48" wp14:editId="3A2FD6DE">
            <wp:extent cx="2025650" cy="48008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7797" cy="482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41" w:rsidRDefault="009239CB" w:rsidP="000A70B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B2AAAF" wp14:editId="06E0364A">
            <wp:extent cx="2015143" cy="4845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0498" cy="48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CB" w:rsidRDefault="009239CB" w:rsidP="000A70B3">
      <w:pPr>
        <w:rPr>
          <w:b/>
          <w:sz w:val="28"/>
          <w:szCs w:val="28"/>
        </w:rPr>
        <w:sectPr w:rsidR="009239CB" w:rsidSect="009239CB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D90741" w:rsidRDefault="00D90741" w:rsidP="000A70B3">
      <w:pPr>
        <w:rPr>
          <w:b/>
          <w:sz w:val="28"/>
          <w:szCs w:val="28"/>
        </w:rPr>
      </w:pPr>
    </w:p>
    <w:p w:rsidR="00D90741" w:rsidRDefault="00D90741" w:rsidP="000A70B3">
      <w:pPr>
        <w:rPr>
          <w:b/>
          <w:sz w:val="28"/>
          <w:szCs w:val="28"/>
        </w:rPr>
      </w:pPr>
    </w:p>
    <w:p w:rsidR="00445EFC" w:rsidRDefault="00D90741" w:rsidP="000A70B3">
      <w:pPr>
        <w:rPr>
          <w:b/>
          <w:sz w:val="28"/>
          <w:szCs w:val="28"/>
        </w:rPr>
      </w:pPr>
      <w:r w:rsidRPr="00D90741">
        <w:rPr>
          <w:rFonts w:hint="eastAsia"/>
          <w:b/>
          <w:sz w:val="28"/>
          <w:szCs w:val="28"/>
        </w:rPr>
        <w:t>Ⅴ、</w:t>
      </w:r>
      <w:r>
        <w:rPr>
          <w:rFonts w:hint="eastAsia"/>
          <w:b/>
          <w:sz w:val="28"/>
          <w:szCs w:val="28"/>
        </w:rPr>
        <w:t>Experimental S</w:t>
      </w:r>
      <w:r w:rsidRPr="00D90741">
        <w:rPr>
          <w:rFonts w:hint="eastAsia"/>
          <w:b/>
          <w:sz w:val="28"/>
          <w:szCs w:val="28"/>
        </w:rPr>
        <w:t>ummary</w:t>
      </w:r>
      <w:r>
        <w:rPr>
          <w:rFonts w:hint="eastAsia"/>
          <w:b/>
          <w:sz w:val="28"/>
          <w:szCs w:val="28"/>
        </w:rPr>
        <w:t xml:space="preserve"> </w:t>
      </w:r>
    </w:p>
    <w:p w:rsidR="00445EFC" w:rsidRDefault="00D90741" w:rsidP="00393C0C">
      <w:pPr>
        <w:ind w:firstLine="420"/>
        <w:rPr>
          <w:sz w:val="24"/>
        </w:rPr>
      </w:pPr>
      <w:r w:rsidRPr="00393C0C">
        <w:rPr>
          <w:rFonts w:hint="eastAsia"/>
          <w:sz w:val="24"/>
        </w:rPr>
        <w:t xml:space="preserve">In </w:t>
      </w:r>
      <w:r w:rsidRPr="00393C0C">
        <w:rPr>
          <w:sz w:val="24"/>
        </w:rPr>
        <w:t>this experiment, we can s</w:t>
      </w:r>
      <w:r w:rsidR="009239CB" w:rsidRPr="00393C0C">
        <w:rPr>
          <w:sz w:val="24"/>
        </w:rPr>
        <w:t>ee all of the method can get the right solution</w:t>
      </w:r>
      <w:r w:rsidR="00373560" w:rsidRPr="00393C0C">
        <w:rPr>
          <w:sz w:val="24"/>
        </w:rPr>
        <w:t>. But the effic</w:t>
      </w:r>
      <w:r w:rsidR="00393C0C" w:rsidRPr="00393C0C">
        <w:rPr>
          <w:sz w:val="24"/>
        </w:rPr>
        <w:t>i</w:t>
      </w:r>
      <w:r w:rsidR="00373560" w:rsidRPr="00393C0C">
        <w:rPr>
          <w:sz w:val="24"/>
        </w:rPr>
        <w:t>ency</w:t>
      </w:r>
      <w:r w:rsidR="00393C0C" w:rsidRPr="00393C0C">
        <w:rPr>
          <w:sz w:val="24"/>
        </w:rPr>
        <w:t xml:space="preserve"> of the method are different. We can select appropriate method to solve different problems.</w:t>
      </w:r>
    </w:p>
    <w:p w:rsidR="00393C0C" w:rsidRDefault="00393C0C" w:rsidP="00393C0C">
      <w:pPr>
        <w:ind w:firstLine="420"/>
        <w:rPr>
          <w:sz w:val="24"/>
        </w:rPr>
      </w:pPr>
    </w:p>
    <w:p w:rsidR="00393C0C" w:rsidRDefault="00393C0C" w:rsidP="00393C0C">
      <w:pPr>
        <w:ind w:firstLine="420"/>
        <w:rPr>
          <w:sz w:val="24"/>
        </w:rPr>
      </w:pPr>
    </w:p>
    <w:p w:rsidR="00393C0C" w:rsidRDefault="00393C0C" w:rsidP="00393C0C">
      <w:pPr>
        <w:ind w:firstLine="420"/>
        <w:rPr>
          <w:sz w:val="24"/>
        </w:rPr>
      </w:pPr>
    </w:p>
    <w:p w:rsidR="00393C0C" w:rsidRPr="00393C0C" w:rsidRDefault="00393C0C" w:rsidP="00393C0C">
      <w:pPr>
        <w:ind w:firstLine="420"/>
        <w:rPr>
          <w:sz w:val="24"/>
        </w:rPr>
      </w:pPr>
    </w:p>
    <w:p w:rsidR="000A70B3" w:rsidRDefault="000A70B3" w:rsidP="000A70B3"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  <w:r>
        <w:rPr>
          <w:rFonts w:eastAsia="楷体_GB2312"/>
          <w:b/>
          <w:sz w:val="32"/>
          <w:szCs w:val="32"/>
        </w:rPr>
        <w:t>(</w:t>
      </w:r>
      <w:r>
        <w:rPr>
          <w:rFonts w:eastAsia="楷体_GB2312"/>
          <w:b/>
          <w:sz w:val="32"/>
          <w:szCs w:val="32"/>
        </w:rPr>
        <w:t>附页</w:t>
      </w:r>
      <w:r>
        <w:rPr>
          <w:rFonts w:eastAsia="楷体_GB2312"/>
          <w:b/>
          <w:sz w:val="32"/>
          <w:szCs w:val="32"/>
        </w:rPr>
        <w:t>)</w:t>
      </w:r>
    </w:p>
    <w:p w:rsidR="00B71589" w:rsidRPr="00393C0C" w:rsidRDefault="000A70B3"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sectPr w:rsidR="00B71589" w:rsidRPr="00393C0C" w:rsidSect="009239CB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893" w:rsidRDefault="00A35893" w:rsidP="000A70B3">
      <w:r>
        <w:separator/>
      </w:r>
    </w:p>
  </w:endnote>
  <w:endnote w:type="continuationSeparator" w:id="0">
    <w:p w:rsidR="00A35893" w:rsidRDefault="00A35893" w:rsidP="000A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spaced">
    <w:altName w:val="Adobe Garamond Pro Bold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893" w:rsidRDefault="00A35893" w:rsidP="000A70B3">
      <w:r>
        <w:separator/>
      </w:r>
    </w:p>
  </w:footnote>
  <w:footnote w:type="continuationSeparator" w:id="0">
    <w:p w:rsidR="00A35893" w:rsidRDefault="00A35893" w:rsidP="000A7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70B3"/>
    <w:rsid w:val="00012A76"/>
    <w:rsid w:val="000472ED"/>
    <w:rsid w:val="00063A0C"/>
    <w:rsid w:val="000A70B3"/>
    <w:rsid w:val="00175127"/>
    <w:rsid w:val="001907FB"/>
    <w:rsid w:val="002B1071"/>
    <w:rsid w:val="002B363F"/>
    <w:rsid w:val="00373560"/>
    <w:rsid w:val="00393C0C"/>
    <w:rsid w:val="00400C27"/>
    <w:rsid w:val="0044541F"/>
    <w:rsid w:val="00445EFC"/>
    <w:rsid w:val="00472A33"/>
    <w:rsid w:val="004950F9"/>
    <w:rsid w:val="005B20CB"/>
    <w:rsid w:val="005C789A"/>
    <w:rsid w:val="006C5407"/>
    <w:rsid w:val="007027A5"/>
    <w:rsid w:val="0073110A"/>
    <w:rsid w:val="00760CD8"/>
    <w:rsid w:val="00791F27"/>
    <w:rsid w:val="009239CB"/>
    <w:rsid w:val="009A0FCA"/>
    <w:rsid w:val="00A35893"/>
    <w:rsid w:val="00A76DEE"/>
    <w:rsid w:val="00B71589"/>
    <w:rsid w:val="00BF0DE4"/>
    <w:rsid w:val="00C1126D"/>
    <w:rsid w:val="00CA186E"/>
    <w:rsid w:val="00CA7274"/>
    <w:rsid w:val="00CF2D83"/>
    <w:rsid w:val="00D90741"/>
    <w:rsid w:val="00E85AB3"/>
    <w:rsid w:val="00E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C624F"/>
  <w15:docId w15:val="{99AE9CA6-E001-4AC9-A3E1-4D46F921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0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A7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A70B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A70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A70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A18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A186E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45E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5E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1B718-A3FE-4350-9A03-F6964F737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8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Sumrain</cp:lastModifiedBy>
  <cp:revision>19</cp:revision>
  <dcterms:created xsi:type="dcterms:W3CDTF">2017-09-17T15:32:00Z</dcterms:created>
  <dcterms:modified xsi:type="dcterms:W3CDTF">2018-10-11T16:06:00Z</dcterms:modified>
</cp:coreProperties>
</file>