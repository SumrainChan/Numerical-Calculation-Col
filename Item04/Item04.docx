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0B3" w:rsidRDefault="000A70B3" w:rsidP="000A70B3">
      <w:pPr>
        <w:jc w:val="center"/>
        <w:rPr>
          <w:rFonts w:eastAsia="楷体_GB2312"/>
          <w:b/>
          <w:sz w:val="44"/>
          <w:szCs w:val="44"/>
        </w:rPr>
      </w:pPr>
      <w:r>
        <w:rPr>
          <w:rFonts w:eastAsia="楷体_GB2312"/>
          <w:b/>
          <w:sz w:val="44"/>
          <w:szCs w:val="44"/>
        </w:rPr>
        <w:t>暨南大学本科实验报告专用纸</w:t>
      </w:r>
    </w:p>
    <w:p w:rsidR="000A70B3" w:rsidRDefault="000A70B3" w:rsidP="000A70B3">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sidR="00BF0DE4" w:rsidRPr="00BF0DE4">
        <w:rPr>
          <w:rFonts w:eastAsia="楷体_GB2312" w:hint="eastAsia"/>
          <w:sz w:val="28"/>
          <w:szCs w:val="28"/>
          <w:u w:val="single"/>
        </w:rPr>
        <w:t>数值分析</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0A70B3" w:rsidRPr="00CA7274" w:rsidRDefault="000A70B3" w:rsidP="000A70B3">
      <w:pPr>
        <w:spacing w:line="420" w:lineRule="exact"/>
        <w:rPr>
          <w:rFonts w:eastAsia="楷体_GB2312"/>
          <w:sz w:val="28"/>
          <w:szCs w:val="28"/>
        </w:rPr>
      </w:pPr>
      <w:r>
        <w:rPr>
          <w:rFonts w:eastAsia="楷体_GB2312"/>
          <w:sz w:val="28"/>
          <w:szCs w:val="28"/>
        </w:rPr>
        <w:t>实验项目名称</w:t>
      </w:r>
      <w:r w:rsidR="00CA7274">
        <w:rPr>
          <w:rFonts w:eastAsia="楷体_GB2312" w:hint="eastAsia"/>
          <w:sz w:val="28"/>
          <w:szCs w:val="28"/>
          <w:u w:val="single"/>
        </w:rPr>
        <w:t xml:space="preserve">  </w:t>
      </w:r>
      <w:r w:rsidR="00BF0DE4" w:rsidRPr="00BF0DE4">
        <w:rPr>
          <w:rFonts w:eastAsia="楷体_GB2312"/>
          <w:sz w:val="28"/>
          <w:szCs w:val="28"/>
          <w:u w:val="single"/>
        </w:rPr>
        <w:t>ComputingProblems</w:t>
      </w:r>
      <w:r w:rsidR="00BF0DE4">
        <w:rPr>
          <w:rFonts w:eastAsia="楷体_GB2312"/>
          <w:sz w:val="28"/>
          <w:szCs w:val="28"/>
          <w:u w:val="single"/>
        </w:rPr>
        <w:t xml:space="preserve"> </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sidR="00BF0DE4">
        <w:rPr>
          <w:rFonts w:eastAsia="楷体_GB2312" w:hint="eastAsia"/>
          <w:sz w:val="28"/>
          <w:szCs w:val="28"/>
          <w:u w:val="single"/>
        </w:rPr>
        <w:t>Li</w:t>
      </w:r>
      <w:r w:rsidR="00BF0DE4">
        <w:rPr>
          <w:rFonts w:eastAsia="楷体_GB2312"/>
          <w:sz w:val="28"/>
          <w:szCs w:val="28"/>
          <w:u w:val="single"/>
        </w:rPr>
        <w:t>angdaFang</w:t>
      </w:r>
      <w:r>
        <w:rPr>
          <w:rFonts w:eastAsia="楷体_GB2312"/>
          <w:sz w:val="28"/>
          <w:szCs w:val="28"/>
          <w:u w:val="single"/>
        </w:rPr>
        <w:t xml:space="preserve">         </w:t>
      </w:r>
      <w:r>
        <w:rPr>
          <w:rFonts w:eastAsia="楷体_GB2312"/>
          <w:sz w:val="28"/>
          <w:szCs w:val="28"/>
        </w:rPr>
        <w:t>实验项目编号</w:t>
      </w:r>
      <w:r>
        <w:rPr>
          <w:rFonts w:eastAsia="楷体_GB2312"/>
          <w:sz w:val="28"/>
          <w:szCs w:val="28"/>
          <w:u w:val="single"/>
        </w:rPr>
        <w:t xml:space="preserve"> </w:t>
      </w:r>
      <w:r w:rsidR="00511E11">
        <w:rPr>
          <w:rFonts w:eastAsia="楷体_GB2312"/>
          <w:sz w:val="28"/>
          <w:szCs w:val="28"/>
          <w:u w:val="single"/>
        </w:rPr>
        <w:t xml:space="preserve">  </w:t>
      </w:r>
      <w:r w:rsidR="00CA7274">
        <w:rPr>
          <w:rFonts w:eastAsia="楷体_GB2312" w:hint="eastAsia"/>
          <w:sz w:val="28"/>
          <w:szCs w:val="28"/>
          <w:u w:val="single"/>
        </w:rPr>
        <w:t xml:space="preserve">  </w:t>
      </w:r>
      <w:r w:rsidR="00C610C2">
        <w:rPr>
          <w:rFonts w:eastAsia="楷体_GB2312" w:hint="eastAsia"/>
          <w:sz w:val="28"/>
          <w:szCs w:val="28"/>
          <w:u w:val="single"/>
        </w:rPr>
        <w:t>04</w:t>
      </w:r>
      <w:r w:rsidR="00BF0DE4">
        <w:rPr>
          <w:rFonts w:eastAsia="楷体_GB2312"/>
          <w:sz w:val="28"/>
          <w:szCs w:val="28"/>
          <w:u w:val="single"/>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sz w:val="28"/>
          <w:szCs w:val="28"/>
          <w:u w:val="single"/>
        </w:rPr>
        <w:t>验证</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N</w:t>
      </w:r>
      <w:r w:rsidR="00E50844">
        <w:rPr>
          <w:rFonts w:eastAsia="楷体_GB2312" w:hint="eastAsia"/>
          <w:sz w:val="28"/>
          <w:szCs w:val="28"/>
          <w:u w:val="single"/>
        </w:rPr>
        <w:t>117</w:t>
      </w:r>
      <w:r>
        <w:rPr>
          <w:rFonts w:eastAsia="楷体_GB2312"/>
          <w:sz w:val="28"/>
          <w:szCs w:val="28"/>
          <w:u w:val="single"/>
        </w:rPr>
        <w:t xml:space="preserve">         </w:t>
      </w:r>
    </w:p>
    <w:p w:rsidR="000A70B3" w:rsidRDefault="000A70B3" w:rsidP="000A70B3">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sz w:val="28"/>
          <w:szCs w:val="28"/>
          <w:u w:val="single"/>
        </w:rPr>
        <w:t>陈圣尹</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2016051519</w:t>
      </w:r>
      <w:r>
        <w:rPr>
          <w:rFonts w:eastAsia="楷体_GB2312"/>
          <w:sz w:val="28"/>
          <w:szCs w:val="28"/>
          <w:u w:val="single"/>
        </w:rPr>
        <w:t xml:space="preserve">                        </w:t>
      </w:r>
    </w:p>
    <w:p w:rsidR="000A70B3" w:rsidRDefault="000A70B3" w:rsidP="000A70B3">
      <w:pPr>
        <w:numPr>
          <w:ins w:id="0" w:author="MC SYSTEM" w:date="2006-06-11T14:06:00Z"/>
        </w:num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sz w:val="28"/>
          <w:szCs w:val="28"/>
          <w:u w:val="single"/>
        </w:rPr>
        <w:t>信息科学技术学院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sz w:val="28"/>
          <w:szCs w:val="28"/>
          <w:u w:val="single"/>
        </w:rPr>
        <w:t>计算机系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sz w:val="28"/>
          <w:szCs w:val="28"/>
          <w:u w:val="single"/>
        </w:rPr>
        <w:t>计算机科学与技术</w:t>
      </w:r>
      <w:r>
        <w:rPr>
          <w:rFonts w:eastAsia="楷体_GB2312"/>
          <w:sz w:val="28"/>
          <w:szCs w:val="28"/>
          <w:u w:val="single"/>
        </w:rPr>
        <w:t xml:space="preserve">       </w:t>
      </w:r>
      <w:r>
        <w:rPr>
          <w:rFonts w:eastAsia="楷体_GB2312"/>
          <w:sz w:val="28"/>
          <w:szCs w:val="28"/>
        </w:rPr>
        <w:t xml:space="preserve">  </w:t>
      </w:r>
    </w:p>
    <w:p w:rsidR="000A70B3" w:rsidRDefault="000A70B3" w:rsidP="000A70B3">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r>
        <w:rPr>
          <w:rFonts w:eastAsia="楷体_GB2312"/>
          <w:sz w:val="28"/>
          <w:szCs w:val="28"/>
        </w:rPr>
        <w:t>温度</w:t>
      </w:r>
      <w:r>
        <w:rPr>
          <w:rFonts w:eastAsia="楷体_GB2312"/>
          <w:sz w:val="28"/>
          <w:szCs w:val="28"/>
          <w:u w:val="single"/>
        </w:rPr>
        <w:t xml:space="preserve">  </w:t>
      </w:r>
      <w:r>
        <w:rPr>
          <w:rFonts w:eastAsia="楷体_GB2312"/>
          <w:sz w:val="28"/>
          <w:szCs w:val="28"/>
        </w:rPr>
        <w:t>℃</w:t>
      </w:r>
      <w:r>
        <w:rPr>
          <w:rFonts w:eastAsia="楷体_GB2312"/>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rsidR="00063A0C" w:rsidRDefault="00063A0C" w:rsidP="000A70B3">
      <w:pPr>
        <w:ind w:left="360"/>
        <w:rPr>
          <w:rFonts w:ascii="宋体" w:hAnsi="宋体"/>
          <w:b/>
          <w:color w:val="000000"/>
          <w:sz w:val="28"/>
          <w:szCs w:val="28"/>
        </w:rPr>
      </w:pPr>
    </w:p>
    <w:p w:rsidR="005843D6" w:rsidRDefault="005843D6" w:rsidP="005843D6">
      <w:pPr>
        <w:rPr>
          <w:rFonts w:asciiTheme="minorHAnsi" w:hAnsiTheme="minorHAnsi"/>
          <w:b/>
          <w:color w:val="000000"/>
          <w:sz w:val="28"/>
          <w:szCs w:val="28"/>
        </w:rPr>
      </w:pPr>
      <w:r w:rsidRPr="00EF3F6D">
        <w:rPr>
          <w:rFonts w:asciiTheme="minorHAnsi" w:hAnsiTheme="minorHAnsi" w:hint="eastAsia"/>
          <w:b/>
          <w:color w:val="000000"/>
          <w:sz w:val="28"/>
          <w:szCs w:val="28"/>
        </w:rPr>
        <w:t>Ⅰ、</w:t>
      </w:r>
      <w:r w:rsidRPr="00EF3F6D">
        <w:rPr>
          <w:rFonts w:asciiTheme="minorHAnsi" w:hAnsiTheme="minorHAnsi" w:hint="eastAsia"/>
          <w:b/>
          <w:color w:val="000000"/>
          <w:sz w:val="28"/>
          <w:szCs w:val="28"/>
        </w:rPr>
        <w:t>Problem</w:t>
      </w:r>
      <w:r w:rsidRPr="00EF3F6D">
        <w:rPr>
          <w:rFonts w:asciiTheme="minorHAnsi" w:hAnsiTheme="minorHAnsi"/>
          <w:b/>
          <w:color w:val="000000"/>
          <w:sz w:val="28"/>
          <w:szCs w:val="28"/>
        </w:rPr>
        <w:t xml:space="preserve"> </w:t>
      </w:r>
    </w:p>
    <w:p w:rsidR="00685EDA" w:rsidRPr="00685EDA" w:rsidRDefault="00685EDA" w:rsidP="00511E11">
      <w:pPr>
        <w:autoSpaceDE w:val="0"/>
        <w:autoSpaceDN w:val="0"/>
        <w:adjustRightInd w:val="0"/>
        <w:ind w:leftChars="100" w:left="210"/>
        <w:jc w:val="left"/>
        <w:rPr>
          <w:rFonts w:ascii="NimbusRomNo9L-Regu" w:eastAsiaTheme="minorEastAsia" w:hAnsi="NimbusRomNo9L-Regu" w:cs="NimbusRomNo9L-Regu"/>
          <w:kern w:val="0"/>
          <w:sz w:val="24"/>
        </w:rPr>
      </w:pPr>
      <w:r w:rsidRPr="00685EDA">
        <w:rPr>
          <w:rFonts w:ascii="NimbusRomNo9L-Regu" w:eastAsiaTheme="minorEastAsia" w:hAnsi="NimbusRomNo9L-Regu" w:cs="NimbusRomNo9L-Regu"/>
          <w:kern w:val="0"/>
          <w:sz w:val="24"/>
        </w:rPr>
        <w:t>1. Implement a simple web crawler;</w:t>
      </w:r>
    </w:p>
    <w:p w:rsidR="00685EDA" w:rsidRPr="00685EDA" w:rsidRDefault="00685EDA" w:rsidP="00511E11">
      <w:pPr>
        <w:autoSpaceDE w:val="0"/>
        <w:autoSpaceDN w:val="0"/>
        <w:adjustRightInd w:val="0"/>
        <w:ind w:leftChars="100" w:left="210"/>
        <w:jc w:val="left"/>
        <w:rPr>
          <w:rFonts w:ascii="NimbusRomNo9L-Regu" w:eastAsiaTheme="minorEastAsia" w:hAnsi="NimbusRomNo9L-Regu" w:cs="NimbusRomNo9L-Regu"/>
          <w:kern w:val="0"/>
          <w:sz w:val="24"/>
        </w:rPr>
      </w:pPr>
      <w:r w:rsidRPr="00685EDA">
        <w:rPr>
          <w:rFonts w:ascii="NimbusRomNo9L-Regu" w:eastAsiaTheme="minorEastAsia" w:hAnsi="NimbusRomNo9L-Regu" w:cs="NimbusRomNo9L-Regu"/>
          <w:kern w:val="0"/>
          <w:sz w:val="24"/>
        </w:rPr>
        <w:t>2. Acquire the google matrix of the first 500 web pages from the main webpage of any</w:t>
      </w:r>
    </w:p>
    <w:p w:rsidR="00685EDA" w:rsidRPr="00685EDA" w:rsidRDefault="00685EDA" w:rsidP="00511E11">
      <w:pPr>
        <w:autoSpaceDE w:val="0"/>
        <w:autoSpaceDN w:val="0"/>
        <w:adjustRightInd w:val="0"/>
        <w:ind w:leftChars="100" w:left="210"/>
        <w:jc w:val="left"/>
        <w:rPr>
          <w:rFonts w:ascii="NimbusRomNo9L-Regu" w:eastAsiaTheme="minorEastAsia" w:hAnsi="NimbusRomNo9L-Regu" w:cs="NimbusRomNo9L-Regu"/>
          <w:kern w:val="0"/>
          <w:sz w:val="24"/>
        </w:rPr>
      </w:pPr>
      <w:r w:rsidRPr="00685EDA">
        <w:rPr>
          <w:rFonts w:ascii="NimbusRomNo9L-Regu" w:eastAsiaTheme="minorEastAsia" w:hAnsi="NimbusRomNo9L-Regu" w:cs="NimbusRomNo9L-Regu"/>
          <w:kern w:val="0"/>
          <w:sz w:val="24"/>
        </w:rPr>
        <w:t>university via the above web crawler, and give their adjacencymatrix;</w:t>
      </w:r>
    </w:p>
    <w:p w:rsidR="00685EDA" w:rsidRPr="00685EDA" w:rsidRDefault="00685EDA" w:rsidP="00511E11">
      <w:pPr>
        <w:autoSpaceDE w:val="0"/>
        <w:autoSpaceDN w:val="0"/>
        <w:adjustRightInd w:val="0"/>
        <w:ind w:leftChars="100" w:left="210"/>
        <w:jc w:val="left"/>
        <w:rPr>
          <w:rFonts w:ascii="NimbusRomNo9L-Regu" w:eastAsiaTheme="minorEastAsia" w:hAnsi="NimbusRomNo9L-Regu" w:cs="NimbusRomNo9L-Regu"/>
          <w:kern w:val="0"/>
          <w:sz w:val="24"/>
        </w:rPr>
      </w:pPr>
      <w:r w:rsidRPr="00685EDA">
        <w:rPr>
          <w:rFonts w:ascii="NimbusRomNo9L-Regu" w:eastAsiaTheme="minorEastAsia" w:hAnsi="NimbusRomNo9L-Regu" w:cs="NimbusRomNo9L-Regu"/>
          <w:kern w:val="0"/>
          <w:sz w:val="24"/>
        </w:rPr>
        <w:t>3. Implement the Power Method;</w:t>
      </w:r>
    </w:p>
    <w:p w:rsidR="00685EDA" w:rsidRPr="00685EDA" w:rsidRDefault="00685EDA" w:rsidP="00511E11">
      <w:pPr>
        <w:autoSpaceDE w:val="0"/>
        <w:autoSpaceDN w:val="0"/>
        <w:adjustRightInd w:val="0"/>
        <w:ind w:leftChars="100" w:left="210"/>
        <w:jc w:val="left"/>
        <w:rPr>
          <w:rFonts w:ascii="NimbusRomNo9L-Regu" w:eastAsiaTheme="minorEastAsia" w:hAnsi="NimbusRomNo9L-Regu" w:cs="NimbusRomNo9L-Regu"/>
          <w:kern w:val="0"/>
          <w:sz w:val="24"/>
        </w:rPr>
      </w:pPr>
      <w:r w:rsidRPr="00685EDA">
        <w:rPr>
          <w:rFonts w:ascii="NimbusRomNo9L-Regu" w:eastAsiaTheme="minorEastAsia" w:hAnsi="NimbusRomNo9L-Regu" w:cs="NimbusRomNo9L-Regu"/>
          <w:kern w:val="0"/>
          <w:sz w:val="24"/>
        </w:rPr>
        <w:t>4. Compute the dominant eigenvector of the google matrix;</w:t>
      </w:r>
    </w:p>
    <w:p w:rsidR="00685EDA" w:rsidRDefault="00685EDA" w:rsidP="00511E11">
      <w:pPr>
        <w:ind w:leftChars="100" w:left="210"/>
        <w:rPr>
          <w:rFonts w:ascii="NimbusRomNo9L-Regu" w:eastAsiaTheme="minorEastAsia" w:hAnsi="NimbusRomNo9L-Regu" w:cs="NimbusRomNo9L-Regu"/>
          <w:kern w:val="0"/>
          <w:sz w:val="24"/>
        </w:rPr>
      </w:pPr>
      <w:r w:rsidRPr="00685EDA">
        <w:rPr>
          <w:rFonts w:ascii="NimbusRomNo9L-Regu" w:eastAsiaTheme="minorEastAsia" w:hAnsi="NimbusRomNo9L-Regu" w:cs="NimbusRomNo9L-Regu"/>
          <w:kern w:val="0"/>
          <w:sz w:val="24"/>
        </w:rPr>
        <w:t>5. List the top 20 web pages.</w:t>
      </w:r>
    </w:p>
    <w:p w:rsidR="005574A7" w:rsidRPr="00685EDA" w:rsidRDefault="005574A7" w:rsidP="00511E11">
      <w:pPr>
        <w:ind w:leftChars="100" w:left="210"/>
        <w:rPr>
          <w:rFonts w:asciiTheme="minorHAnsi" w:hAnsiTheme="minorHAnsi"/>
          <w:b/>
          <w:color w:val="000000"/>
          <w:sz w:val="24"/>
        </w:rPr>
      </w:pPr>
    </w:p>
    <w:p w:rsidR="005843D6" w:rsidRDefault="005843D6" w:rsidP="005843D6">
      <w:pPr>
        <w:rPr>
          <w:rFonts w:asciiTheme="minorHAnsi" w:hAnsiTheme="minorHAnsi"/>
          <w:b/>
          <w:color w:val="000000"/>
          <w:sz w:val="28"/>
          <w:szCs w:val="28"/>
        </w:rPr>
      </w:pPr>
      <w:r w:rsidRPr="00EF3F6D">
        <w:rPr>
          <w:rFonts w:asciiTheme="minorHAnsi" w:hAnsiTheme="minorHAnsi" w:hint="eastAsia"/>
          <w:b/>
          <w:color w:val="000000"/>
          <w:sz w:val="28"/>
          <w:szCs w:val="28"/>
        </w:rPr>
        <w:t>Ⅱ、</w:t>
      </w:r>
      <w:r w:rsidRPr="00EF3F6D">
        <w:rPr>
          <w:rFonts w:asciiTheme="minorHAnsi" w:hAnsiTheme="minorHAnsi" w:hint="eastAsia"/>
          <w:b/>
          <w:color w:val="000000"/>
          <w:sz w:val="28"/>
          <w:szCs w:val="28"/>
        </w:rPr>
        <w:t>Algorithm</w:t>
      </w:r>
      <w:r>
        <w:rPr>
          <w:rFonts w:asciiTheme="minorHAnsi" w:hAnsiTheme="minorHAnsi"/>
          <w:b/>
          <w:color w:val="000000"/>
          <w:sz w:val="28"/>
          <w:szCs w:val="28"/>
        </w:rPr>
        <w:t xml:space="preserve"> </w:t>
      </w:r>
      <w:r>
        <w:rPr>
          <w:rFonts w:asciiTheme="minorHAnsi" w:hAnsiTheme="minorHAnsi" w:hint="eastAsia"/>
          <w:b/>
          <w:color w:val="000000"/>
          <w:sz w:val="28"/>
          <w:szCs w:val="28"/>
        </w:rPr>
        <w:t>S</w:t>
      </w:r>
      <w:r w:rsidRPr="00EF3F6D">
        <w:rPr>
          <w:rFonts w:asciiTheme="minorHAnsi" w:hAnsiTheme="minorHAnsi" w:hint="eastAsia"/>
          <w:b/>
          <w:color w:val="000000"/>
          <w:sz w:val="28"/>
          <w:szCs w:val="28"/>
        </w:rPr>
        <w:t>ummary</w:t>
      </w:r>
      <w:r w:rsidRPr="00EF3F6D">
        <w:rPr>
          <w:rFonts w:asciiTheme="minorHAnsi" w:hAnsiTheme="minorHAnsi"/>
          <w:b/>
          <w:color w:val="000000"/>
          <w:sz w:val="28"/>
          <w:szCs w:val="28"/>
        </w:rPr>
        <w:t xml:space="preserve"> </w:t>
      </w:r>
    </w:p>
    <w:p w:rsidR="00511E11" w:rsidRDefault="00511E11" w:rsidP="005843D6">
      <w:pPr>
        <w:rPr>
          <w:rFonts w:asciiTheme="minorHAnsi" w:hAnsiTheme="minorHAnsi"/>
          <w:b/>
          <w:color w:val="000000"/>
          <w:sz w:val="28"/>
          <w:szCs w:val="28"/>
        </w:rPr>
      </w:pPr>
      <w:r>
        <w:rPr>
          <w:noProof/>
        </w:rPr>
        <w:drawing>
          <wp:inline distT="0" distB="0" distL="0" distR="0" wp14:anchorId="5B4B0043" wp14:editId="2317CF81">
            <wp:extent cx="5274310" cy="2150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50110"/>
                    </a:xfrm>
                    <a:prstGeom prst="rect">
                      <a:avLst/>
                    </a:prstGeom>
                  </pic:spPr>
                </pic:pic>
              </a:graphicData>
            </a:graphic>
          </wp:inline>
        </w:drawing>
      </w:r>
    </w:p>
    <w:p w:rsidR="00511E11" w:rsidRDefault="00511E11" w:rsidP="005843D6">
      <w:pPr>
        <w:rPr>
          <w:rFonts w:asciiTheme="minorHAnsi" w:hAnsiTheme="minorHAnsi" w:hint="eastAsia"/>
          <w:b/>
          <w:color w:val="000000"/>
          <w:sz w:val="28"/>
          <w:szCs w:val="28"/>
        </w:rPr>
      </w:pPr>
      <w:r>
        <w:rPr>
          <w:noProof/>
        </w:rPr>
        <w:drawing>
          <wp:inline distT="0" distB="0" distL="0" distR="0" wp14:anchorId="7CEE137C" wp14:editId="32DFC35E">
            <wp:extent cx="5274310" cy="1724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4025"/>
                    </a:xfrm>
                    <a:prstGeom prst="rect">
                      <a:avLst/>
                    </a:prstGeom>
                  </pic:spPr>
                </pic:pic>
              </a:graphicData>
            </a:graphic>
          </wp:inline>
        </w:drawing>
      </w:r>
    </w:p>
    <w:p w:rsidR="005843D6" w:rsidRDefault="005843D6" w:rsidP="005843D6">
      <w:pPr>
        <w:rPr>
          <w:b/>
          <w:sz w:val="28"/>
          <w:szCs w:val="28"/>
        </w:rPr>
      </w:pPr>
      <w:r w:rsidRPr="00EF3F6D">
        <w:rPr>
          <w:rFonts w:hint="eastAsia"/>
          <w:b/>
          <w:sz w:val="28"/>
          <w:szCs w:val="28"/>
        </w:rPr>
        <w:lastRenderedPageBreak/>
        <w:t>Ⅲ、</w:t>
      </w:r>
      <w:r w:rsidRPr="00EF3F6D">
        <w:rPr>
          <w:rFonts w:hint="eastAsia"/>
          <w:b/>
          <w:sz w:val="28"/>
          <w:szCs w:val="28"/>
        </w:rPr>
        <w:t>Experimental procedures</w:t>
      </w:r>
    </w:p>
    <w:p w:rsidR="00511E11" w:rsidRPr="00746C05" w:rsidRDefault="00511E11" w:rsidP="00511E11">
      <w:pPr>
        <w:ind w:leftChars="100" w:left="210"/>
        <w:rPr>
          <w:sz w:val="24"/>
        </w:rPr>
      </w:pPr>
      <w:r w:rsidRPr="00746C05">
        <w:rPr>
          <w:rFonts w:hint="eastAsia"/>
          <w:sz w:val="24"/>
        </w:rPr>
        <w:t>Step1</w:t>
      </w:r>
      <w:r w:rsidRPr="00746C05">
        <w:rPr>
          <w:sz w:val="24"/>
        </w:rPr>
        <w:t xml:space="preserve">. </w:t>
      </w:r>
      <w:r w:rsidR="00B61F5E">
        <w:rPr>
          <w:sz w:val="24"/>
        </w:rPr>
        <w:t>Implement a web crawler using</w:t>
      </w:r>
      <w:r>
        <w:rPr>
          <w:sz w:val="24"/>
        </w:rPr>
        <w:t xml:space="preserve"> Python</w:t>
      </w:r>
      <w:r w:rsidR="0070074F">
        <w:rPr>
          <w:sz w:val="24"/>
        </w:rPr>
        <w:t>.</w:t>
      </w:r>
    </w:p>
    <w:p w:rsidR="00511E11" w:rsidRPr="00746C05" w:rsidRDefault="00511E11" w:rsidP="00511E11">
      <w:pPr>
        <w:ind w:leftChars="100" w:left="210"/>
        <w:rPr>
          <w:sz w:val="24"/>
        </w:rPr>
      </w:pPr>
      <w:r w:rsidRPr="00746C05">
        <w:rPr>
          <w:sz w:val="24"/>
        </w:rPr>
        <w:t>Step2.</w:t>
      </w:r>
      <w:r>
        <w:rPr>
          <w:sz w:val="24"/>
        </w:rPr>
        <w:t xml:space="preserve"> </w:t>
      </w:r>
      <w:r>
        <w:rPr>
          <w:sz w:val="24"/>
        </w:rPr>
        <w:t xml:space="preserve">Acquire the google matrix of the first 500 web pages from the main webpage of JNU University via the above web crawler, give their adjacency matrix and draw the scatter plot of it. </w:t>
      </w:r>
    </w:p>
    <w:p w:rsidR="00511E11" w:rsidRPr="00746C05" w:rsidRDefault="00511E11" w:rsidP="00511E11">
      <w:pPr>
        <w:ind w:leftChars="100" w:left="210"/>
        <w:rPr>
          <w:sz w:val="24"/>
        </w:rPr>
      </w:pPr>
      <w:r w:rsidRPr="00746C05">
        <w:rPr>
          <w:sz w:val="24"/>
        </w:rPr>
        <w:t xml:space="preserve">Step3. </w:t>
      </w:r>
      <w:r w:rsidR="0070074F">
        <w:rPr>
          <w:sz w:val="24"/>
        </w:rPr>
        <w:t>Implement the Power Method for G.</w:t>
      </w:r>
    </w:p>
    <w:p w:rsidR="00511E11" w:rsidRDefault="00511E11" w:rsidP="00511E11">
      <w:pPr>
        <w:ind w:leftChars="100" w:left="210"/>
        <w:rPr>
          <w:sz w:val="24"/>
        </w:rPr>
      </w:pPr>
      <w:r w:rsidRPr="00746C05">
        <w:rPr>
          <w:rFonts w:hint="eastAsia"/>
          <w:sz w:val="24"/>
        </w:rPr>
        <w:t xml:space="preserve">Step4. </w:t>
      </w:r>
      <w:r w:rsidR="0070074F">
        <w:rPr>
          <w:sz w:val="24"/>
        </w:rPr>
        <w:t>Compute the dominant eigenvector of the google matrix.</w:t>
      </w:r>
    </w:p>
    <w:p w:rsidR="0070074F" w:rsidRPr="00746C05" w:rsidRDefault="0070074F" w:rsidP="00511E11">
      <w:pPr>
        <w:ind w:leftChars="100" w:left="210"/>
        <w:rPr>
          <w:sz w:val="24"/>
        </w:rPr>
      </w:pPr>
      <w:r>
        <w:rPr>
          <w:sz w:val="24"/>
        </w:rPr>
        <w:t>Step5. List the top 20 web pages.</w:t>
      </w:r>
    </w:p>
    <w:p w:rsidR="00511E11" w:rsidRPr="00511E11" w:rsidRDefault="00511E11" w:rsidP="005843D6">
      <w:pPr>
        <w:rPr>
          <w:b/>
          <w:sz w:val="28"/>
          <w:szCs w:val="28"/>
        </w:rPr>
      </w:pPr>
    </w:p>
    <w:p w:rsidR="005843D6" w:rsidRDefault="005843D6" w:rsidP="005843D6">
      <w:pPr>
        <w:rPr>
          <w:b/>
          <w:sz w:val="28"/>
          <w:szCs w:val="28"/>
        </w:rPr>
      </w:pPr>
      <w:r w:rsidRPr="00EF3F6D">
        <w:rPr>
          <w:rFonts w:hint="eastAsia"/>
          <w:b/>
          <w:sz w:val="28"/>
          <w:szCs w:val="28"/>
        </w:rPr>
        <w:t>Ⅳ、</w:t>
      </w:r>
      <w:r w:rsidRPr="00EF3F6D">
        <w:rPr>
          <w:rFonts w:hint="eastAsia"/>
          <w:b/>
          <w:sz w:val="28"/>
          <w:szCs w:val="28"/>
        </w:rPr>
        <w:t>Result</w:t>
      </w:r>
      <w:r>
        <w:rPr>
          <w:b/>
          <w:sz w:val="28"/>
          <w:szCs w:val="28"/>
        </w:rPr>
        <w:t xml:space="preserve"> </w:t>
      </w:r>
      <w:r>
        <w:rPr>
          <w:rFonts w:hint="eastAsia"/>
          <w:b/>
          <w:sz w:val="28"/>
          <w:szCs w:val="28"/>
        </w:rPr>
        <w:t>A</w:t>
      </w:r>
      <w:r w:rsidRPr="00EF3F6D">
        <w:rPr>
          <w:rFonts w:hint="eastAsia"/>
          <w:b/>
          <w:sz w:val="28"/>
          <w:szCs w:val="28"/>
        </w:rPr>
        <w:t>nalysis</w:t>
      </w:r>
    </w:p>
    <w:p w:rsidR="00443535" w:rsidRPr="00443535" w:rsidRDefault="00443535" w:rsidP="00443535">
      <w:pPr>
        <w:rPr>
          <w:sz w:val="24"/>
        </w:rPr>
      </w:pPr>
      <w:r>
        <w:rPr>
          <w:sz w:val="24"/>
        </w:rPr>
        <w:t>T</w:t>
      </w:r>
      <w:r w:rsidRPr="00443535">
        <w:rPr>
          <w:sz w:val="24"/>
        </w:rPr>
        <w:t>he</w:t>
      </w:r>
      <w:r w:rsidR="00B61F5E">
        <w:rPr>
          <w:sz w:val="24"/>
        </w:rPr>
        <w:t xml:space="preserve"> web crawler using</w:t>
      </w:r>
      <w:r w:rsidRPr="00443535">
        <w:rPr>
          <w:sz w:val="24"/>
        </w:rPr>
        <w:t xml:space="preserve"> Python:</w:t>
      </w:r>
    </w:p>
    <w:p w:rsidR="00443535" w:rsidRDefault="00443535" w:rsidP="005843D6">
      <w:pPr>
        <w:rPr>
          <w:b/>
          <w:sz w:val="28"/>
          <w:szCs w:val="28"/>
        </w:rPr>
      </w:pPr>
      <w:r>
        <w:rPr>
          <w:noProof/>
        </w:rPr>
        <w:drawing>
          <wp:inline distT="0" distB="0" distL="0" distR="0" wp14:anchorId="54B46A83" wp14:editId="1F0CAE2E">
            <wp:extent cx="5274310" cy="5292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92725"/>
                    </a:xfrm>
                    <a:prstGeom prst="rect">
                      <a:avLst/>
                    </a:prstGeom>
                  </pic:spPr>
                </pic:pic>
              </a:graphicData>
            </a:graphic>
          </wp:inline>
        </w:drawing>
      </w:r>
    </w:p>
    <w:p w:rsidR="00443535" w:rsidRDefault="00443535" w:rsidP="005843D6">
      <w:pPr>
        <w:rPr>
          <w:b/>
          <w:sz w:val="28"/>
          <w:szCs w:val="28"/>
        </w:rPr>
      </w:pPr>
    </w:p>
    <w:p w:rsidR="00443535" w:rsidRDefault="00443535" w:rsidP="005843D6">
      <w:pPr>
        <w:rPr>
          <w:b/>
          <w:sz w:val="28"/>
          <w:szCs w:val="28"/>
        </w:rPr>
      </w:pPr>
    </w:p>
    <w:p w:rsidR="00443535" w:rsidRDefault="00443535" w:rsidP="005843D6">
      <w:pPr>
        <w:rPr>
          <w:sz w:val="24"/>
        </w:rPr>
      </w:pPr>
      <w:r w:rsidRPr="00443535">
        <w:rPr>
          <w:sz w:val="24"/>
        </w:rPr>
        <w:lastRenderedPageBreak/>
        <w:t>T</w:t>
      </w:r>
      <w:r w:rsidRPr="00443535">
        <w:rPr>
          <w:rFonts w:hint="eastAsia"/>
          <w:sz w:val="24"/>
        </w:rPr>
        <w:t xml:space="preserve">he </w:t>
      </w:r>
      <w:r w:rsidRPr="00443535">
        <w:rPr>
          <w:sz w:val="24"/>
        </w:rPr>
        <w:t>par</w:t>
      </w:r>
      <w:r>
        <w:rPr>
          <w:sz w:val="24"/>
        </w:rPr>
        <w:t>t of the google matrix:</w:t>
      </w:r>
    </w:p>
    <w:p w:rsidR="00443535" w:rsidRPr="00443535" w:rsidRDefault="00443535" w:rsidP="005843D6">
      <w:pPr>
        <w:rPr>
          <w:rFonts w:hint="eastAsia"/>
          <w:sz w:val="24"/>
        </w:rPr>
      </w:pPr>
      <w:r>
        <w:rPr>
          <w:noProof/>
        </w:rPr>
        <w:drawing>
          <wp:inline distT="0" distB="0" distL="0" distR="0" wp14:anchorId="39303113" wp14:editId="7B33D885">
            <wp:extent cx="5274310" cy="30822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82290"/>
                    </a:xfrm>
                    <a:prstGeom prst="rect">
                      <a:avLst/>
                    </a:prstGeom>
                  </pic:spPr>
                </pic:pic>
              </a:graphicData>
            </a:graphic>
          </wp:inline>
        </w:drawing>
      </w:r>
    </w:p>
    <w:p w:rsidR="00443535" w:rsidRDefault="00443535" w:rsidP="005843D6">
      <w:pPr>
        <w:rPr>
          <w:b/>
          <w:sz w:val="28"/>
          <w:szCs w:val="28"/>
        </w:rPr>
      </w:pPr>
    </w:p>
    <w:p w:rsidR="00443535" w:rsidRPr="00443535" w:rsidRDefault="00443535" w:rsidP="005843D6">
      <w:pPr>
        <w:rPr>
          <w:sz w:val="24"/>
        </w:rPr>
      </w:pPr>
      <w:r w:rsidRPr="00443535">
        <w:rPr>
          <w:sz w:val="24"/>
        </w:rPr>
        <w:t>A</w:t>
      </w:r>
      <w:r w:rsidRPr="00443535">
        <w:rPr>
          <w:rFonts w:hint="eastAsia"/>
          <w:sz w:val="24"/>
        </w:rPr>
        <w:t xml:space="preserve">nd </w:t>
      </w:r>
      <w:r w:rsidRPr="00443535">
        <w:rPr>
          <w:sz w:val="24"/>
        </w:rPr>
        <w:t>here is its scatter plot:</w:t>
      </w:r>
    </w:p>
    <w:p w:rsidR="00443535" w:rsidRDefault="00796BC7" w:rsidP="005843D6">
      <w:pPr>
        <w:rPr>
          <w:b/>
          <w:sz w:val="28"/>
          <w:szCs w:val="28"/>
        </w:rPr>
      </w:pPr>
      <w:r>
        <w:rPr>
          <w:noProof/>
        </w:rPr>
        <w:drawing>
          <wp:inline distT="0" distB="0" distL="0" distR="0" wp14:anchorId="3A6ED404" wp14:editId="3992B0EF">
            <wp:extent cx="5274310" cy="3750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50310"/>
                    </a:xfrm>
                    <a:prstGeom prst="rect">
                      <a:avLst/>
                    </a:prstGeom>
                  </pic:spPr>
                </pic:pic>
              </a:graphicData>
            </a:graphic>
          </wp:inline>
        </w:drawing>
      </w:r>
    </w:p>
    <w:p w:rsidR="00796BC7" w:rsidRDefault="00796BC7" w:rsidP="005843D6">
      <w:pPr>
        <w:rPr>
          <w:b/>
          <w:sz w:val="28"/>
          <w:szCs w:val="28"/>
        </w:rPr>
      </w:pPr>
    </w:p>
    <w:p w:rsidR="00796BC7" w:rsidRDefault="00796BC7" w:rsidP="005843D6">
      <w:pPr>
        <w:rPr>
          <w:b/>
          <w:sz w:val="28"/>
          <w:szCs w:val="28"/>
        </w:rPr>
      </w:pPr>
    </w:p>
    <w:p w:rsidR="00796BC7" w:rsidRDefault="00796BC7" w:rsidP="005843D6">
      <w:pPr>
        <w:rPr>
          <w:rFonts w:hint="eastAsia"/>
          <w:b/>
          <w:sz w:val="28"/>
          <w:szCs w:val="28"/>
        </w:rPr>
      </w:pPr>
    </w:p>
    <w:p w:rsidR="00443535" w:rsidRDefault="00796BC7" w:rsidP="005843D6">
      <w:pPr>
        <w:rPr>
          <w:sz w:val="24"/>
        </w:rPr>
      </w:pPr>
      <w:r>
        <w:rPr>
          <w:sz w:val="24"/>
        </w:rPr>
        <w:lastRenderedPageBreak/>
        <w:t>T</w:t>
      </w:r>
      <w:r>
        <w:rPr>
          <w:sz w:val="24"/>
        </w:rPr>
        <w:t>he Power Method for G</w:t>
      </w:r>
      <w:r>
        <w:rPr>
          <w:sz w:val="24"/>
        </w:rPr>
        <w:t>:</w:t>
      </w:r>
    </w:p>
    <w:p w:rsidR="00796BC7" w:rsidRPr="00796BC7" w:rsidRDefault="00796BC7" w:rsidP="005843D6">
      <w:pPr>
        <w:rPr>
          <w:b/>
          <w:sz w:val="28"/>
          <w:szCs w:val="28"/>
        </w:rPr>
      </w:pPr>
      <w:r>
        <w:rPr>
          <w:noProof/>
        </w:rPr>
        <w:drawing>
          <wp:inline distT="0" distB="0" distL="0" distR="0" wp14:anchorId="40E0BD67" wp14:editId="32144624">
            <wp:extent cx="3271670" cy="3511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510" cy="3516745"/>
                    </a:xfrm>
                    <a:prstGeom prst="rect">
                      <a:avLst/>
                    </a:prstGeom>
                  </pic:spPr>
                </pic:pic>
              </a:graphicData>
            </a:graphic>
          </wp:inline>
        </w:drawing>
      </w:r>
    </w:p>
    <w:p w:rsidR="00443535" w:rsidRDefault="00443535" w:rsidP="005843D6">
      <w:pPr>
        <w:rPr>
          <w:b/>
          <w:sz w:val="28"/>
          <w:szCs w:val="28"/>
        </w:rPr>
      </w:pPr>
    </w:p>
    <w:p w:rsidR="00443535" w:rsidRPr="00796BC7" w:rsidRDefault="00796BC7" w:rsidP="005843D6">
      <w:pPr>
        <w:rPr>
          <w:sz w:val="24"/>
        </w:rPr>
      </w:pPr>
      <w:r w:rsidRPr="00796BC7">
        <w:rPr>
          <w:rFonts w:hint="eastAsia"/>
          <w:sz w:val="24"/>
        </w:rPr>
        <w:t>Import the google matrix and run the Power Method for G, and we get the dominant eigenvector:</w:t>
      </w:r>
    </w:p>
    <w:p w:rsidR="00796BC7" w:rsidRDefault="00796BC7" w:rsidP="005843D6">
      <w:pPr>
        <w:rPr>
          <w:b/>
          <w:sz w:val="28"/>
          <w:szCs w:val="28"/>
        </w:rPr>
      </w:pPr>
      <w:r>
        <w:rPr>
          <w:noProof/>
        </w:rPr>
        <w:drawing>
          <wp:inline distT="0" distB="0" distL="0" distR="0" wp14:anchorId="7E28783F" wp14:editId="3D69E862">
            <wp:extent cx="1212850" cy="41790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797" cy="4202998"/>
                    </a:xfrm>
                    <a:prstGeom prst="rect">
                      <a:avLst/>
                    </a:prstGeom>
                  </pic:spPr>
                </pic:pic>
              </a:graphicData>
            </a:graphic>
          </wp:inline>
        </w:drawing>
      </w:r>
    </w:p>
    <w:p w:rsidR="00796BC7" w:rsidRPr="00796E51" w:rsidRDefault="00881990" w:rsidP="005843D6">
      <w:pPr>
        <w:rPr>
          <w:sz w:val="24"/>
        </w:rPr>
      </w:pPr>
      <w:r w:rsidRPr="00796E51">
        <w:rPr>
          <w:sz w:val="24"/>
        </w:rPr>
        <w:lastRenderedPageBreak/>
        <w:t>S</w:t>
      </w:r>
      <w:r w:rsidRPr="00796E51">
        <w:rPr>
          <w:rFonts w:hint="eastAsia"/>
          <w:sz w:val="24"/>
        </w:rPr>
        <w:t xml:space="preserve">ort </w:t>
      </w:r>
      <w:r w:rsidRPr="00796E51">
        <w:rPr>
          <w:sz w:val="24"/>
        </w:rPr>
        <w:t>the eigenvector on the descending order, and we get the top 20 web</w:t>
      </w:r>
      <w:r w:rsidR="00796E51" w:rsidRPr="00796E51">
        <w:rPr>
          <w:sz w:val="24"/>
        </w:rPr>
        <w:t xml:space="preserve"> </w:t>
      </w:r>
      <w:r w:rsidRPr="00796E51">
        <w:rPr>
          <w:sz w:val="24"/>
        </w:rPr>
        <w:t>page</w:t>
      </w:r>
      <w:r w:rsidR="00796E51" w:rsidRPr="00796E51">
        <w:rPr>
          <w:sz w:val="24"/>
        </w:rPr>
        <w:t>s:</w:t>
      </w:r>
    </w:p>
    <w:p w:rsidR="00881990" w:rsidRDefault="00796E51" w:rsidP="005843D6">
      <w:pPr>
        <w:rPr>
          <w:b/>
          <w:sz w:val="28"/>
          <w:szCs w:val="28"/>
        </w:rPr>
      </w:pPr>
      <w:r>
        <w:rPr>
          <w:noProof/>
        </w:rPr>
        <w:drawing>
          <wp:inline distT="0" distB="0" distL="0" distR="0" wp14:anchorId="2F41E114" wp14:editId="6563EC8D">
            <wp:extent cx="4933950" cy="6838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6838950"/>
                    </a:xfrm>
                    <a:prstGeom prst="rect">
                      <a:avLst/>
                    </a:prstGeom>
                  </pic:spPr>
                </pic:pic>
              </a:graphicData>
            </a:graphic>
          </wp:inline>
        </w:drawing>
      </w:r>
    </w:p>
    <w:p w:rsidR="00796E51" w:rsidRDefault="00796E51" w:rsidP="005843D6">
      <w:pPr>
        <w:rPr>
          <w:b/>
          <w:sz w:val="28"/>
          <w:szCs w:val="28"/>
        </w:rPr>
      </w:pPr>
    </w:p>
    <w:p w:rsidR="00796E51" w:rsidRDefault="00796E51" w:rsidP="005843D6">
      <w:pPr>
        <w:rPr>
          <w:b/>
          <w:sz w:val="28"/>
          <w:szCs w:val="28"/>
        </w:rPr>
      </w:pPr>
    </w:p>
    <w:p w:rsidR="00796E51" w:rsidRDefault="00796E51" w:rsidP="005843D6">
      <w:pPr>
        <w:rPr>
          <w:b/>
          <w:sz w:val="28"/>
          <w:szCs w:val="28"/>
        </w:rPr>
      </w:pPr>
    </w:p>
    <w:p w:rsidR="00796E51" w:rsidRDefault="00796E51" w:rsidP="005843D6">
      <w:pPr>
        <w:rPr>
          <w:rFonts w:hint="eastAsia"/>
          <w:b/>
          <w:sz w:val="28"/>
          <w:szCs w:val="28"/>
        </w:rPr>
      </w:pPr>
    </w:p>
    <w:p w:rsidR="005843D6" w:rsidRDefault="005843D6" w:rsidP="005843D6">
      <w:pPr>
        <w:rPr>
          <w:b/>
          <w:sz w:val="28"/>
          <w:szCs w:val="28"/>
        </w:rPr>
      </w:pPr>
      <w:r w:rsidRPr="00D90741">
        <w:rPr>
          <w:rFonts w:hint="eastAsia"/>
          <w:b/>
          <w:sz w:val="28"/>
          <w:szCs w:val="28"/>
        </w:rPr>
        <w:lastRenderedPageBreak/>
        <w:t>Ⅴ、</w:t>
      </w:r>
      <w:r>
        <w:rPr>
          <w:rFonts w:hint="eastAsia"/>
          <w:b/>
          <w:sz w:val="28"/>
          <w:szCs w:val="28"/>
        </w:rPr>
        <w:t>Experimental S</w:t>
      </w:r>
      <w:r w:rsidRPr="00D90741">
        <w:rPr>
          <w:rFonts w:hint="eastAsia"/>
          <w:b/>
          <w:sz w:val="28"/>
          <w:szCs w:val="28"/>
        </w:rPr>
        <w:t>ummary</w:t>
      </w:r>
      <w:r>
        <w:rPr>
          <w:rFonts w:hint="eastAsia"/>
          <w:b/>
          <w:sz w:val="28"/>
          <w:szCs w:val="28"/>
        </w:rPr>
        <w:t xml:space="preserve"> </w:t>
      </w:r>
    </w:p>
    <w:p w:rsidR="00875BEC" w:rsidRPr="000F3135" w:rsidRDefault="00796E51" w:rsidP="000F3135">
      <w:pPr>
        <w:ind w:firstLine="420"/>
        <w:rPr>
          <w:sz w:val="24"/>
        </w:rPr>
      </w:pPr>
      <w:r w:rsidRPr="000F3135">
        <w:rPr>
          <w:sz w:val="24"/>
        </w:rPr>
        <w:t>I</w:t>
      </w:r>
      <w:r w:rsidRPr="000F3135">
        <w:rPr>
          <w:rFonts w:hint="eastAsia"/>
          <w:sz w:val="24"/>
        </w:rPr>
        <w:t>n this experiment</w:t>
      </w:r>
      <w:r w:rsidRPr="000F3135">
        <w:rPr>
          <w:sz w:val="24"/>
        </w:rPr>
        <w:t xml:space="preserve">, we use the eigenvector to rank the </w:t>
      </w:r>
      <w:r w:rsidR="00875BEC" w:rsidRPr="000F3135">
        <w:rPr>
          <w:sz w:val="24"/>
        </w:rPr>
        <w:t xml:space="preserve">relative importance of the </w:t>
      </w:r>
      <w:r w:rsidRPr="000F3135">
        <w:rPr>
          <w:sz w:val="24"/>
        </w:rPr>
        <w:t>website. As we can see</w:t>
      </w:r>
      <w:r w:rsidR="00875BEC" w:rsidRPr="000F3135">
        <w:rPr>
          <w:sz w:val="24"/>
        </w:rPr>
        <w:t xml:space="preserve">, the most important website of our university is </w:t>
      </w:r>
      <w:hyperlink r:id="rId14" w:history="1">
        <w:r w:rsidR="00875BEC" w:rsidRPr="000F3135">
          <w:rPr>
            <w:sz w:val="24"/>
          </w:rPr>
          <w:t>http://j</w:t>
        </w:r>
        <w:r w:rsidR="00875BEC" w:rsidRPr="000F3135">
          <w:rPr>
            <w:sz w:val="24"/>
          </w:rPr>
          <w:t>y</w:t>
        </w:r>
        <w:r w:rsidR="00875BEC" w:rsidRPr="000F3135">
          <w:rPr>
            <w:sz w:val="24"/>
          </w:rPr>
          <w:t>xy.jnu.edu.cn/</w:t>
        </w:r>
      </w:hyperlink>
      <w:r w:rsidR="000F3135" w:rsidRPr="000F3135">
        <w:rPr>
          <w:sz w:val="24"/>
        </w:rPr>
        <w:t>. It is the official website of Education College of Jinan University</w:t>
      </w:r>
      <w:r w:rsidR="000F3135">
        <w:rPr>
          <w:sz w:val="24"/>
        </w:rPr>
        <w:t>. No matter whether the result is right or wrong, this method to measure the relative importance of each web page is worthwhile for us to learn from.</w:t>
      </w:r>
      <w:bookmarkStart w:id="1" w:name="_GoBack"/>
      <w:bookmarkEnd w:id="1"/>
    </w:p>
    <w:p w:rsidR="002B1071" w:rsidRPr="00875BEC" w:rsidRDefault="002B1071" w:rsidP="005843D6">
      <w:pPr>
        <w:rPr>
          <w:rFonts w:ascii="宋体" w:hAnsi="宋体"/>
          <w:b/>
          <w:sz w:val="28"/>
          <w:szCs w:val="28"/>
        </w:rPr>
      </w:pPr>
    </w:p>
    <w:p w:rsidR="000A70B3" w:rsidRDefault="000A70B3" w:rsidP="000A70B3">
      <w:pPr>
        <w:rPr>
          <w:b/>
          <w:sz w:val="28"/>
          <w:szCs w:val="28"/>
        </w:rPr>
      </w:pPr>
    </w:p>
    <w:p w:rsidR="000A70B3" w:rsidRDefault="000A70B3" w:rsidP="000A70B3"/>
    <w:p w:rsidR="00B71589" w:rsidRPr="000A70B3" w:rsidRDefault="00B71589"/>
    <w:sectPr w:rsidR="00B71589" w:rsidRPr="000A70B3" w:rsidSect="001907F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781" w:rsidRDefault="00DE6781" w:rsidP="000A70B3">
      <w:r>
        <w:separator/>
      </w:r>
    </w:p>
  </w:endnote>
  <w:endnote w:type="continuationSeparator" w:id="0">
    <w:p w:rsidR="00DE6781" w:rsidRDefault="00DE6781" w:rsidP="000A7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781" w:rsidRDefault="00DE6781" w:rsidP="000A70B3">
      <w:r>
        <w:separator/>
      </w:r>
    </w:p>
  </w:footnote>
  <w:footnote w:type="continuationSeparator" w:id="0">
    <w:p w:rsidR="00DE6781" w:rsidRDefault="00DE6781" w:rsidP="000A70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70B3"/>
    <w:rsid w:val="00063A0C"/>
    <w:rsid w:val="000A70B3"/>
    <w:rsid w:val="000F3135"/>
    <w:rsid w:val="001907FB"/>
    <w:rsid w:val="00291441"/>
    <w:rsid w:val="00292247"/>
    <w:rsid w:val="002B1071"/>
    <w:rsid w:val="002B363F"/>
    <w:rsid w:val="00443535"/>
    <w:rsid w:val="00472A33"/>
    <w:rsid w:val="00511E11"/>
    <w:rsid w:val="005574A7"/>
    <w:rsid w:val="005843D6"/>
    <w:rsid w:val="00685EDA"/>
    <w:rsid w:val="006C5407"/>
    <w:rsid w:val="0070074F"/>
    <w:rsid w:val="0073110A"/>
    <w:rsid w:val="00791F27"/>
    <w:rsid w:val="00796BC7"/>
    <w:rsid w:val="00796E51"/>
    <w:rsid w:val="00875BEC"/>
    <w:rsid w:val="00881990"/>
    <w:rsid w:val="0095490D"/>
    <w:rsid w:val="009A0FCA"/>
    <w:rsid w:val="00A76DEE"/>
    <w:rsid w:val="00B61F5E"/>
    <w:rsid w:val="00B71589"/>
    <w:rsid w:val="00B727C6"/>
    <w:rsid w:val="00BF0DE4"/>
    <w:rsid w:val="00C610C2"/>
    <w:rsid w:val="00C7608A"/>
    <w:rsid w:val="00CA186E"/>
    <w:rsid w:val="00CA7274"/>
    <w:rsid w:val="00DE6781"/>
    <w:rsid w:val="00E50844"/>
    <w:rsid w:val="00E85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25081"/>
  <w15:docId w15:val="{99AE9CA6-E001-4AC9-A3E1-4D46F921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70B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A70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0A70B3"/>
    <w:rPr>
      <w:sz w:val="18"/>
      <w:szCs w:val="18"/>
    </w:rPr>
  </w:style>
  <w:style w:type="paragraph" w:styleId="a5">
    <w:name w:val="footer"/>
    <w:basedOn w:val="a"/>
    <w:link w:val="a6"/>
    <w:uiPriority w:val="99"/>
    <w:semiHidden/>
    <w:unhideWhenUsed/>
    <w:rsid w:val="000A70B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semiHidden/>
    <w:rsid w:val="000A70B3"/>
    <w:rPr>
      <w:sz w:val="18"/>
      <w:szCs w:val="18"/>
    </w:rPr>
  </w:style>
  <w:style w:type="paragraph" w:styleId="a7">
    <w:name w:val="Balloon Text"/>
    <w:basedOn w:val="a"/>
    <w:link w:val="a8"/>
    <w:uiPriority w:val="99"/>
    <w:semiHidden/>
    <w:unhideWhenUsed/>
    <w:rsid w:val="00CA186E"/>
    <w:rPr>
      <w:sz w:val="18"/>
      <w:szCs w:val="18"/>
    </w:rPr>
  </w:style>
  <w:style w:type="character" w:customStyle="1" w:styleId="a8">
    <w:name w:val="批注框文本 字符"/>
    <w:basedOn w:val="a0"/>
    <w:link w:val="a7"/>
    <w:uiPriority w:val="99"/>
    <w:semiHidden/>
    <w:rsid w:val="00CA186E"/>
    <w:rPr>
      <w:rFonts w:ascii="Times New Roman" w:eastAsia="宋体" w:hAnsi="Times New Roman" w:cs="Times New Roman"/>
      <w:sz w:val="18"/>
      <w:szCs w:val="18"/>
    </w:rPr>
  </w:style>
  <w:style w:type="character" w:styleId="a9">
    <w:name w:val="Hyperlink"/>
    <w:basedOn w:val="a0"/>
    <w:uiPriority w:val="99"/>
    <w:unhideWhenUsed/>
    <w:rsid w:val="00875BEC"/>
    <w:rPr>
      <w:color w:val="0000FF" w:themeColor="hyperlink"/>
      <w:u w:val="single"/>
    </w:rPr>
  </w:style>
  <w:style w:type="character" w:styleId="aa">
    <w:name w:val="FollowedHyperlink"/>
    <w:basedOn w:val="a0"/>
    <w:uiPriority w:val="99"/>
    <w:semiHidden/>
    <w:unhideWhenUsed/>
    <w:rsid w:val="00875B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51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jyxy.jn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6</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Sumrain</cp:lastModifiedBy>
  <cp:revision>23</cp:revision>
  <dcterms:created xsi:type="dcterms:W3CDTF">2017-09-17T15:32:00Z</dcterms:created>
  <dcterms:modified xsi:type="dcterms:W3CDTF">2018-12-22T08:36:00Z</dcterms:modified>
</cp:coreProperties>
</file>